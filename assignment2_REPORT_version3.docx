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441AFEB" w14:textId="77777777" w:rsidR="00B55455" w:rsidRDefault="00BB5BD7">
      <w:pPr>
        <w:pStyle w:val="normal0"/>
      </w:pPr>
      <w:r>
        <w:rPr>
          <w:rFonts w:ascii="Calibri" w:eastAsia="Calibri" w:hAnsi="Calibri" w:cs="Calibri"/>
          <w:b/>
          <w:sz w:val="28"/>
        </w:rPr>
        <w:t>Introduction to Software Engineering Practice (</w:t>
      </w:r>
      <w:proofErr w:type="spellStart"/>
      <w:r>
        <w:rPr>
          <w:rFonts w:ascii="Calibri" w:eastAsia="Calibri" w:hAnsi="Calibri" w:cs="Calibri"/>
          <w:b/>
          <w:sz w:val="28"/>
        </w:rPr>
        <w:t>INFO9117</w:t>
      </w:r>
      <w:proofErr w:type="spellEnd"/>
      <w:r>
        <w:rPr>
          <w:rFonts w:ascii="Calibri" w:eastAsia="Calibri" w:hAnsi="Calibri" w:cs="Calibri"/>
          <w:b/>
          <w:sz w:val="28"/>
        </w:rPr>
        <w:t xml:space="preserve">) </w:t>
      </w:r>
    </w:p>
    <w:p w14:paraId="4706B764" w14:textId="77777777" w:rsidR="00B55455" w:rsidRDefault="00BB5BD7">
      <w:pPr>
        <w:pStyle w:val="normal0"/>
      </w:pPr>
      <w:r>
        <w:rPr>
          <w:rFonts w:ascii="Calibri" w:eastAsia="Calibri" w:hAnsi="Calibri" w:cs="Calibri"/>
        </w:rPr>
        <w:t xml:space="preserve">Semester 1, 2015 </w:t>
      </w:r>
    </w:p>
    <w:p w14:paraId="67B65C2E" w14:textId="77777777" w:rsidR="00B55455" w:rsidRDefault="00BB5BD7">
      <w:pPr>
        <w:pStyle w:val="normal0"/>
      </w:pPr>
      <w:r>
        <w:rPr>
          <w:rFonts w:ascii="Calibri" w:eastAsia="Calibri" w:hAnsi="Calibri" w:cs="Calibri"/>
          <w:b/>
          <w:sz w:val="28"/>
        </w:rPr>
        <w:t xml:space="preserve">Assignment 2 </w:t>
      </w:r>
    </w:p>
    <w:p w14:paraId="59FB3D48" w14:textId="77777777" w:rsidR="00B55455" w:rsidRDefault="00BB5BD7">
      <w:pPr>
        <w:pStyle w:val="normal0"/>
      </w:pPr>
      <w:r>
        <w:rPr>
          <w:rFonts w:ascii="Calibri" w:eastAsia="Calibri" w:hAnsi="Calibri" w:cs="Calibri"/>
          <w:b/>
          <w:sz w:val="28"/>
        </w:rPr>
        <w:t>Group Project Initial report</w:t>
      </w:r>
    </w:p>
    <w:p w14:paraId="166AD491" w14:textId="77777777" w:rsidR="00B55455" w:rsidRDefault="00B55455">
      <w:pPr>
        <w:pStyle w:val="normal0"/>
        <w:spacing w:before="130" w:line="240" w:lineRule="auto"/>
      </w:pPr>
    </w:p>
    <w:p w14:paraId="1B697740" w14:textId="77777777" w:rsidR="00B55455" w:rsidRDefault="00B55455">
      <w:pPr>
        <w:pStyle w:val="normal0"/>
        <w:spacing w:before="130" w:line="240" w:lineRule="auto"/>
      </w:pPr>
    </w:p>
    <w:p w14:paraId="38108B0C" w14:textId="77777777" w:rsidR="00B55455" w:rsidRDefault="00BB5BD7">
      <w:pPr>
        <w:pStyle w:val="normal0"/>
        <w:spacing w:before="130" w:line="240" w:lineRule="auto"/>
      </w:pPr>
      <w:r>
        <w:rPr>
          <w:rFonts w:ascii="Calibri" w:eastAsia="Calibri" w:hAnsi="Calibri" w:cs="Calibri"/>
          <w:b/>
          <w:color w:val="0B5394"/>
          <w:sz w:val="28"/>
        </w:rPr>
        <w:t>Project Team Members Names and Sign-off:</w:t>
      </w:r>
    </w:p>
    <w:p w14:paraId="6DB3190F" w14:textId="77777777" w:rsidR="00B55455" w:rsidRDefault="00B55455">
      <w:pPr>
        <w:pStyle w:val="normal0"/>
        <w:spacing w:before="130" w:line="240" w:lineRule="auto"/>
      </w:pPr>
    </w:p>
    <w:tbl>
      <w:tblPr>
        <w:tblStyle w:val="a"/>
        <w:tblW w:w="8685" w:type="dxa"/>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0"/>
        <w:gridCol w:w="4425"/>
      </w:tblGrid>
      <w:tr w:rsidR="00B55455" w14:paraId="667B0CBF" w14:textId="77777777">
        <w:tc>
          <w:tcPr>
            <w:tcW w:w="4260" w:type="dxa"/>
            <w:vAlign w:val="center"/>
          </w:tcPr>
          <w:p w14:paraId="0AD53C27" w14:textId="77777777" w:rsidR="00B55455" w:rsidRDefault="00BB5BD7">
            <w:pPr>
              <w:pStyle w:val="normal0"/>
              <w:spacing w:before="130" w:line="240" w:lineRule="auto"/>
            </w:pPr>
            <w:r>
              <w:rPr>
                <w:rFonts w:ascii="Calibri" w:eastAsia="Calibri" w:hAnsi="Calibri" w:cs="Calibri"/>
                <w:b/>
                <w:color w:val="0B5394"/>
                <w:sz w:val="28"/>
              </w:rPr>
              <w:t>Name</w:t>
            </w:r>
          </w:p>
        </w:tc>
        <w:tc>
          <w:tcPr>
            <w:tcW w:w="4425" w:type="dxa"/>
            <w:vAlign w:val="center"/>
          </w:tcPr>
          <w:p w14:paraId="317166A1" w14:textId="77777777" w:rsidR="00B55455" w:rsidRDefault="00BB5BD7">
            <w:pPr>
              <w:pStyle w:val="normal0"/>
              <w:spacing w:before="130" w:line="240" w:lineRule="auto"/>
            </w:pPr>
            <w:r>
              <w:rPr>
                <w:rFonts w:ascii="Calibri" w:eastAsia="Calibri" w:hAnsi="Calibri" w:cs="Calibri"/>
                <w:b/>
                <w:color w:val="0B5394"/>
                <w:sz w:val="28"/>
              </w:rPr>
              <w:t>Signature</w:t>
            </w:r>
          </w:p>
        </w:tc>
      </w:tr>
      <w:tr w:rsidR="00B55455" w14:paraId="04E88135" w14:textId="77777777">
        <w:tc>
          <w:tcPr>
            <w:tcW w:w="4260" w:type="dxa"/>
            <w:vAlign w:val="center"/>
          </w:tcPr>
          <w:p w14:paraId="19A4E88F" w14:textId="0C6E9030" w:rsidR="00B55455" w:rsidRDefault="00BB5BD7">
            <w:pPr>
              <w:pStyle w:val="normal0"/>
              <w:spacing w:before="130" w:line="240" w:lineRule="auto"/>
            </w:pPr>
            <w:proofErr w:type="spellStart"/>
            <w:r>
              <w:rPr>
                <w:rFonts w:ascii="Calibri" w:eastAsia="Calibri" w:hAnsi="Calibri" w:cs="Calibri"/>
                <w:b/>
                <w:sz w:val="24"/>
              </w:rPr>
              <w:t>Fathima</w:t>
            </w:r>
            <w:proofErr w:type="spellEnd"/>
            <w:r>
              <w:rPr>
                <w:rFonts w:ascii="Calibri" w:eastAsia="Calibri" w:hAnsi="Calibri" w:cs="Calibri"/>
                <w:b/>
                <w:sz w:val="24"/>
              </w:rPr>
              <w:t xml:space="preserve"> Mohamed</w:t>
            </w:r>
          </w:p>
        </w:tc>
        <w:tc>
          <w:tcPr>
            <w:tcW w:w="4425" w:type="dxa"/>
            <w:vAlign w:val="center"/>
          </w:tcPr>
          <w:p w14:paraId="667A8260" w14:textId="77777777" w:rsidR="00B55455" w:rsidRPr="0096275E" w:rsidRDefault="00BB5BD7">
            <w:pPr>
              <w:pStyle w:val="normal0"/>
              <w:keepNext/>
              <w:keepLines/>
              <w:spacing w:before="130" w:line="240" w:lineRule="auto"/>
              <w:contextualSpacing/>
              <w:rPr>
                <w:rFonts w:ascii="Apple Chancery" w:hAnsi="Apple Chancery" w:cs="Apple Chancery"/>
              </w:rPr>
            </w:pPr>
            <w:r w:rsidRPr="0096275E">
              <w:rPr>
                <w:rFonts w:ascii="Apple Chancery" w:eastAsia="Satisfy" w:hAnsi="Apple Chancery" w:cs="Apple Chancery"/>
                <w:b/>
                <w:sz w:val="24"/>
              </w:rPr>
              <w:t>F. Mohamed</w:t>
            </w:r>
          </w:p>
        </w:tc>
      </w:tr>
      <w:tr w:rsidR="00B55455" w14:paraId="46076190" w14:textId="77777777">
        <w:tc>
          <w:tcPr>
            <w:tcW w:w="4260" w:type="dxa"/>
            <w:vAlign w:val="center"/>
          </w:tcPr>
          <w:p w14:paraId="66B18A0B" w14:textId="77777777" w:rsidR="00B55455" w:rsidRDefault="00BB5BD7">
            <w:pPr>
              <w:pStyle w:val="normal0"/>
              <w:spacing w:before="130" w:line="240" w:lineRule="auto"/>
            </w:pPr>
            <w:r>
              <w:rPr>
                <w:rFonts w:ascii="Calibri" w:eastAsia="Calibri" w:hAnsi="Calibri" w:cs="Calibri"/>
                <w:b/>
                <w:sz w:val="24"/>
              </w:rPr>
              <w:t xml:space="preserve">Lei </w:t>
            </w:r>
            <w:proofErr w:type="spellStart"/>
            <w:r>
              <w:rPr>
                <w:rFonts w:ascii="Calibri" w:eastAsia="Calibri" w:hAnsi="Calibri" w:cs="Calibri"/>
                <w:b/>
                <w:sz w:val="24"/>
              </w:rPr>
              <w:t>Zheng</w:t>
            </w:r>
            <w:proofErr w:type="spellEnd"/>
          </w:p>
        </w:tc>
        <w:tc>
          <w:tcPr>
            <w:tcW w:w="4425" w:type="dxa"/>
            <w:vAlign w:val="center"/>
          </w:tcPr>
          <w:p w14:paraId="4409C640" w14:textId="77777777" w:rsidR="00B55455" w:rsidRPr="0096275E" w:rsidRDefault="00BB5BD7">
            <w:pPr>
              <w:pStyle w:val="normal0"/>
              <w:keepNext/>
              <w:keepLines/>
              <w:spacing w:before="130" w:line="240" w:lineRule="auto"/>
              <w:contextualSpacing/>
              <w:rPr>
                <w:rFonts w:ascii="Apple Chancery" w:hAnsi="Apple Chancery" w:cs="Apple Chancery"/>
              </w:rPr>
            </w:pPr>
            <w:proofErr w:type="gramStart"/>
            <w:r w:rsidRPr="0096275E">
              <w:rPr>
                <w:rFonts w:ascii="Apple Chancery" w:eastAsia="Satisfy" w:hAnsi="Apple Chancery" w:cs="Apple Chancery"/>
                <w:b/>
                <w:sz w:val="24"/>
              </w:rPr>
              <w:t>L .</w:t>
            </w:r>
            <w:proofErr w:type="gramEnd"/>
            <w:r w:rsidRPr="0096275E">
              <w:rPr>
                <w:rFonts w:ascii="Apple Chancery" w:eastAsia="Satisfy" w:hAnsi="Apple Chancery" w:cs="Apple Chancery"/>
                <w:b/>
                <w:sz w:val="24"/>
              </w:rPr>
              <w:t xml:space="preserve"> </w:t>
            </w:r>
            <w:proofErr w:type="spellStart"/>
            <w:r w:rsidRPr="0096275E">
              <w:rPr>
                <w:rFonts w:ascii="Apple Chancery" w:eastAsia="Satisfy" w:hAnsi="Apple Chancery" w:cs="Apple Chancery"/>
                <w:b/>
                <w:sz w:val="24"/>
              </w:rPr>
              <w:t>Zheng</w:t>
            </w:r>
            <w:proofErr w:type="spellEnd"/>
          </w:p>
        </w:tc>
      </w:tr>
      <w:tr w:rsidR="00B55455" w14:paraId="576765BD" w14:textId="77777777">
        <w:tc>
          <w:tcPr>
            <w:tcW w:w="4260" w:type="dxa"/>
            <w:vAlign w:val="center"/>
          </w:tcPr>
          <w:p w14:paraId="2436A2C3" w14:textId="77777777" w:rsidR="00B55455" w:rsidRDefault="00BB5BD7">
            <w:pPr>
              <w:pStyle w:val="normal0"/>
              <w:spacing w:before="130" w:line="240" w:lineRule="auto"/>
            </w:pPr>
            <w:bookmarkStart w:id="0" w:name="h.gjdgxs" w:colFirst="0" w:colLast="0"/>
            <w:bookmarkEnd w:id="0"/>
            <w:proofErr w:type="spellStart"/>
            <w:r>
              <w:rPr>
                <w:rFonts w:ascii="Calibri" w:eastAsia="Calibri" w:hAnsi="Calibri" w:cs="Calibri"/>
                <w:b/>
                <w:sz w:val="24"/>
              </w:rPr>
              <w:t>Ivanilda</w:t>
            </w:r>
            <w:proofErr w:type="spellEnd"/>
            <w:r>
              <w:rPr>
                <w:rFonts w:ascii="Calibri" w:eastAsia="Calibri" w:hAnsi="Calibri" w:cs="Calibri"/>
                <w:b/>
                <w:sz w:val="24"/>
              </w:rPr>
              <w:t xml:space="preserve"> </w:t>
            </w:r>
            <w:proofErr w:type="spellStart"/>
            <w:r>
              <w:rPr>
                <w:rFonts w:ascii="Calibri" w:eastAsia="Calibri" w:hAnsi="Calibri" w:cs="Calibri"/>
                <w:b/>
                <w:sz w:val="24"/>
              </w:rPr>
              <w:t>Joiane</w:t>
            </w:r>
            <w:proofErr w:type="spellEnd"/>
            <w:r>
              <w:rPr>
                <w:rFonts w:ascii="Calibri" w:eastAsia="Calibri" w:hAnsi="Calibri" w:cs="Calibri"/>
                <w:b/>
                <w:sz w:val="24"/>
              </w:rPr>
              <w:t xml:space="preserve"> </w:t>
            </w:r>
            <w:proofErr w:type="spellStart"/>
            <w:r>
              <w:rPr>
                <w:rFonts w:ascii="Calibri" w:eastAsia="Calibri" w:hAnsi="Calibri" w:cs="Calibri"/>
                <w:b/>
                <w:sz w:val="24"/>
              </w:rPr>
              <w:t>Couto</w:t>
            </w:r>
            <w:proofErr w:type="spellEnd"/>
            <w:r>
              <w:rPr>
                <w:rFonts w:ascii="Calibri" w:eastAsia="Calibri" w:hAnsi="Calibri" w:cs="Calibri"/>
                <w:b/>
                <w:sz w:val="24"/>
              </w:rPr>
              <w:t xml:space="preserve"> Rodrigues</w:t>
            </w:r>
          </w:p>
        </w:tc>
        <w:tc>
          <w:tcPr>
            <w:tcW w:w="4425" w:type="dxa"/>
            <w:vAlign w:val="center"/>
          </w:tcPr>
          <w:p w14:paraId="5F0ED753" w14:textId="77777777" w:rsidR="00B55455" w:rsidRPr="0096275E" w:rsidRDefault="00BB5BD7">
            <w:pPr>
              <w:pStyle w:val="normal0"/>
              <w:keepNext/>
              <w:keepLines/>
              <w:spacing w:before="130" w:line="240" w:lineRule="auto"/>
              <w:contextualSpacing/>
              <w:rPr>
                <w:rFonts w:ascii="Apple Chancery" w:hAnsi="Apple Chancery" w:cs="Apple Chancery"/>
              </w:rPr>
            </w:pPr>
            <w:proofErr w:type="spellStart"/>
            <w:r w:rsidRPr="0096275E">
              <w:rPr>
                <w:rFonts w:ascii="Apple Chancery" w:eastAsia="Satisfy" w:hAnsi="Apple Chancery" w:cs="Apple Chancery"/>
                <w:b/>
                <w:sz w:val="24"/>
              </w:rPr>
              <w:t>Ivanilda</w:t>
            </w:r>
            <w:proofErr w:type="spellEnd"/>
            <w:r w:rsidRPr="0096275E">
              <w:rPr>
                <w:rFonts w:ascii="Apple Chancery" w:eastAsia="Satisfy" w:hAnsi="Apple Chancery" w:cs="Apple Chancery"/>
                <w:b/>
                <w:sz w:val="24"/>
              </w:rPr>
              <w:t xml:space="preserve"> J. C. Rodrigues</w:t>
            </w:r>
          </w:p>
        </w:tc>
      </w:tr>
    </w:tbl>
    <w:p w14:paraId="34B6F4A7" w14:textId="77777777" w:rsidR="00B55455" w:rsidRDefault="00B55455">
      <w:pPr>
        <w:pStyle w:val="normal0"/>
        <w:widowControl w:val="0"/>
        <w:tabs>
          <w:tab w:val="left" w:pos="839"/>
        </w:tabs>
        <w:spacing w:line="240" w:lineRule="auto"/>
        <w:ind w:left="478"/>
      </w:pPr>
    </w:p>
    <w:p w14:paraId="69D48135" w14:textId="77777777" w:rsidR="00B55455" w:rsidRDefault="00B55455">
      <w:pPr>
        <w:pStyle w:val="normal0"/>
        <w:widowControl w:val="0"/>
        <w:tabs>
          <w:tab w:val="left" w:pos="839"/>
        </w:tabs>
        <w:spacing w:line="240" w:lineRule="auto"/>
        <w:ind w:left="478"/>
      </w:pPr>
    </w:p>
    <w:p w14:paraId="186DC697" w14:textId="77777777" w:rsidR="00B55455" w:rsidRDefault="00B55455">
      <w:pPr>
        <w:pStyle w:val="normal0"/>
        <w:widowControl w:val="0"/>
        <w:tabs>
          <w:tab w:val="left" w:pos="839"/>
        </w:tabs>
        <w:spacing w:line="240" w:lineRule="auto"/>
        <w:ind w:left="478"/>
      </w:pPr>
    </w:p>
    <w:p w14:paraId="46685DC1" w14:textId="77777777" w:rsidR="00B55455" w:rsidRDefault="00B55455">
      <w:pPr>
        <w:pStyle w:val="normal0"/>
        <w:spacing w:line="259" w:lineRule="auto"/>
      </w:pPr>
    </w:p>
    <w:p w14:paraId="2CE19938" w14:textId="77777777" w:rsidR="00B55455" w:rsidRDefault="00B55455">
      <w:pPr>
        <w:pStyle w:val="normal0"/>
        <w:spacing w:line="259" w:lineRule="auto"/>
      </w:pPr>
    </w:p>
    <w:p w14:paraId="65BFC698" w14:textId="77777777" w:rsidR="00B55455" w:rsidRDefault="00B55455">
      <w:pPr>
        <w:pStyle w:val="normal0"/>
        <w:spacing w:line="259" w:lineRule="auto"/>
      </w:pPr>
    </w:p>
    <w:p w14:paraId="0932997A" w14:textId="77777777" w:rsidR="00B55455" w:rsidRDefault="00B55455">
      <w:pPr>
        <w:pStyle w:val="normal0"/>
        <w:spacing w:line="259" w:lineRule="auto"/>
      </w:pPr>
    </w:p>
    <w:p w14:paraId="75369224" w14:textId="77777777" w:rsidR="00B55455" w:rsidRDefault="00B55455">
      <w:pPr>
        <w:pStyle w:val="normal0"/>
        <w:spacing w:line="259" w:lineRule="auto"/>
      </w:pPr>
    </w:p>
    <w:p w14:paraId="49917174" w14:textId="77777777" w:rsidR="00B55455" w:rsidRDefault="00B55455">
      <w:pPr>
        <w:pStyle w:val="normal0"/>
        <w:spacing w:line="259" w:lineRule="auto"/>
      </w:pPr>
    </w:p>
    <w:p w14:paraId="6BBA4B13" w14:textId="77777777" w:rsidR="00B55455" w:rsidRDefault="00B55455">
      <w:pPr>
        <w:pStyle w:val="normal0"/>
        <w:spacing w:line="259" w:lineRule="auto"/>
      </w:pPr>
    </w:p>
    <w:p w14:paraId="64DF133B" w14:textId="77777777" w:rsidR="00B55455" w:rsidRDefault="00B55455">
      <w:pPr>
        <w:pStyle w:val="normal0"/>
        <w:spacing w:line="259" w:lineRule="auto"/>
      </w:pPr>
    </w:p>
    <w:p w14:paraId="5CF1BE09" w14:textId="77777777" w:rsidR="00B55455" w:rsidRDefault="00B55455">
      <w:pPr>
        <w:pStyle w:val="normal0"/>
        <w:spacing w:line="259" w:lineRule="auto"/>
      </w:pPr>
    </w:p>
    <w:p w14:paraId="411445EC" w14:textId="77777777" w:rsidR="00B55455" w:rsidRDefault="00B55455">
      <w:pPr>
        <w:pStyle w:val="normal0"/>
      </w:pPr>
    </w:p>
    <w:p w14:paraId="41CB42BB" w14:textId="77777777" w:rsidR="00B55455" w:rsidRDefault="00B55455">
      <w:pPr>
        <w:pStyle w:val="normal0"/>
      </w:pPr>
    </w:p>
    <w:p w14:paraId="2DCBCB2A" w14:textId="77777777" w:rsidR="00B55455" w:rsidRDefault="00B55455">
      <w:pPr>
        <w:pStyle w:val="normal0"/>
      </w:pPr>
    </w:p>
    <w:p w14:paraId="7E3DCBD1" w14:textId="77777777" w:rsidR="00B55455" w:rsidRDefault="00B55455">
      <w:pPr>
        <w:pStyle w:val="normal0"/>
      </w:pPr>
    </w:p>
    <w:p w14:paraId="23C10EA8" w14:textId="77777777" w:rsidR="00B55455" w:rsidRDefault="00B55455">
      <w:pPr>
        <w:pStyle w:val="normal0"/>
      </w:pPr>
    </w:p>
    <w:p w14:paraId="405C1514" w14:textId="77777777" w:rsidR="00B55455" w:rsidRDefault="00B55455">
      <w:pPr>
        <w:pStyle w:val="normal0"/>
      </w:pPr>
    </w:p>
    <w:p w14:paraId="27A17623" w14:textId="77777777" w:rsidR="00B55455" w:rsidRDefault="00B55455">
      <w:pPr>
        <w:pStyle w:val="normal0"/>
      </w:pPr>
    </w:p>
    <w:p w14:paraId="783DD655" w14:textId="77777777" w:rsidR="00B55455" w:rsidRDefault="00B55455">
      <w:pPr>
        <w:pStyle w:val="normal0"/>
      </w:pPr>
    </w:p>
    <w:p w14:paraId="77546EDD" w14:textId="77777777" w:rsidR="00B55455" w:rsidRDefault="00B55455">
      <w:pPr>
        <w:pStyle w:val="normal0"/>
      </w:pPr>
    </w:p>
    <w:p w14:paraId="7D2E1B61" w14:textId="77777777" w:rsidR="00B55455" w:rsidRDefault="00B55455">
      <w:pPr>
        <w:pStyle w:val="normal0"/>
      </w:pPr>
    </w:p>
    <w:p w14:paraId="6CDD4542" w14:textId="77777777" w:rsidR="00B55455" w:rsidRDefault="00B55455">
      <w:pPr>
        <w:pStyle w:val="normal0"/>
      </w:pPr>
    </w:p>
    <w:p w14:paraId="7FB6D9E7" w14:textId="77777777" w:rsidR="00B55455" w:rsidRDefault="00B55455">
      <w:pPr>
        <w:pStyle w:val="normal0"/>
      </w:pPr>
    </w:p>
    <w:p w14:paraId="24D26689" w14:textId="77777777" w:rsidR="00BB5BD7" w:rsidRDefault="00BB5BD7">
      <w:pPr>
        <w:pStyle w:val="normal0"/>
      </w:pPr>
    </w:p>
    <w:p w14:paraId="36B453BC" w14:textId="77777777" w:rsidR="00BB5BD7" w:rsidRDefault="00BB5BD7">
      <w:pPr>
        <w:pStyle w:val="normal0"/>
      </w:pPr>
    </w:p>
    <w:p w14:paraId="3EFD3574" w14:textId="77777777" w:rsidR="00B55455" w:rsidRDefault="00B55455">
      <w:pPr>
        <w:pStyle w:val="normal0"/>
      </w:pPr>
    </w:p>
    <w:p w14:paraId="12F87B09" w14:textId="77777777" w:rsidR="00B55455" w:rsidRDefault="00B55455">
      <w:pPr>
        <w:pStyle w:val="normal0"/>
      </w:pPr>
    </w:p>
    <w:p w14:paraId="6194BE37" w14:textId="0F119A38" w:rsidR="00B55455" w:rsidRDefault="00BB5BD7">
      <w:pPr>
        <w:pStyle w:val="normal0"/>
      </w:pPr>
      <w:r>
        <w:rPr>
          <w:rFonts w:ascii="Calibri" w:eastAsia="Calibri" w:hAnsi="Calibri" w:cs="Calibri"/>
          <w:b/>
          <w:sz w:val="28"/>
        </w:rPr>
        <w:lastRenderedPageBreak/>
        <w:t>Initial Project Report</w:t>
      </w:r>
    </w:p>
    <w:p w14:paraId="22523BCB" w14:textId="77777777" w:rsidR="00B55455" w:rsidRDefault="00B55455">
      <w:pPr>
        <w:pStyle w:val="normal0"/>
      </w:pPr>
    </w:p>
    <w:p w14:paraId="47CC9F3B" w14:textId="77777777" w:rsidR="00B55455" w:rsidRDefault="00BB5BD7">
      <w:pPr>
        <w:pStyle w:val="normal0"/>
      </w:pPr>
      <w:proofErr w:type="spellStart"/>
      <w:r>
        <w:rPr>
          <w:rFonts w:ascii="Calibri" w:eastAsia="Calibri" w:hAnsi="Calibri" w:cs="Calibri"/>
          <w:b/>
          <w:color w:val="0B5394"/>
          <w:sz w:val="28"/>
        </w:rPr>
        <w:t>1.Project</w:t>
      </w:r>
      <w:proofErr w:type="spellEnd"/>
      <w:r>
        <w:rPr>
          <w:rFonts w:ascii="Calibri" w:eastAsia="Calibri" w:hAnsi="Calibri" w:cs="Calibri"/>
          <w:b/>
          <w:color w:val="0B5394"/>
          <w:sz w:val="28"/>
        </w:rPr>
        <w:t xml:space="preserve"> overview</w:t>
      </w:r>
    </w:p>
    <w:p w14:paraId="10057506" w14:textId="6253C99E" w:rsidR="00B55455" w:rsidRPr="00D5141C" w:rsidRDefault="00BB5BD7">
      <w:pPr>
        <w:pStyle w:val="normal0"/>
        <w:rPr>
          <w:rFonts w:ascii="Calibri" w:eastAsia="Calibri" w:hAnsi="Calibri" w:cs="Calibri"/>
        </w:rPr>
      </w:pPr>
      <w:r w:rsidRPr="00D5141C">
        <w:rPr>
          <w:rFonts w:ascii="Calibri" w:eastAsia="Calibri" w:hAnsi="Calibri" w:cs="Calibri"/>
        </w:rPr>
        <w:t>The aim of this project is to extent the functions of a web application built in Flask framework based on user stories given each week. Because it depends on the user stories release</w:t>
      </w:r>
      <w:r w:rsidR="00606629" w:rsidRPr="00D5141C">
        <w:rPr>
          <w:rFonts w:ascii="Calibri" w:eastAsia="Calibri" w:hAnsi="Calibri" w:cs="Calibri"/>
        </w:rPr>
        <w:t>, the scope can</w:t>
      </w:r>
      <w:r w:rsidRPr="00D5141C">
        <w:rPr>
          <w:rFonts w:ascii="Calibri" w:eastAsia="Calibri" w:hAnsi="Calibri" w:cs="Calibri"/>
        </w:rPr>
        <w:t>not be provided.</w:t>
      </w:r>
      <w:r w:rsidR="00606629" w:rsidRPr="00D5141C">
        <w:rPr>
          <w:rFonts w:ascii="Calibri" w:eastAsia="Calibri" w:hAnsi="Calibri" w:cs="Calibri"/>
        </w:rPr>
        <w:t xml:space="preserve"> </w:t>
      </w:r>
    </w:p>
    <w:p w14:paraId="3C6731CF" w14:textId="77777777" w:rsidR="00B55455" w:rsidRDefault="00B55455">
      <w:pPr>
        <w:pStyle w:val="normal0"/>
      </w:pPr>
    </w:p>
    <w:p w14:paraId="5DEEA8BD" w14:textId="77777777" w:rsidR="00B55455" w:rsidRDefault="00B55455">
      <w:pPr>
        <w:pStyle w:val="normal0"/>
      </w:pPr>
    </w:p>
    <w:p w14:paraId="27CC52FF" w14:textId="77777777" w:rsidR="00B55455" w:rsidRDefault="00BB5BD7">
      <w:pPr>
        <w:pStyle w:val="normal0"/>
      </w:pPr>
      <w:r>
        <w:rPr>
          <w:rFonts w:ascii="Calibri" w:eastAsia="Calibri" w:hAnsi="Calibri" w:cs="Calibri"/>
          <w:b/>
          <w:color w:val="0B5394"/>
          <w:sz w:val="28"/>
        </w:rPr>
        <w:t>2. Project Team</w:t>
      </w:r>
      <w:r w:rsidR="00606629">
        <w:rPr>
          <w:rFonts w:ascii="Calibri" w:eastAsia="Calibri" w:hAnsi="Calibri" w:cs="Calibri"/>
          <w:b/>
          <w:color w:val="0B5394"/>
          <w:sz w:val="28"/>
        </w:rPr>
        <w:t xml:space="preserve"> Members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375"/>
        <w:gridCol w:w="2985"/>
      </w:tblGrid>
      <w:tr w:rsidR="00B55455" w14:paraId="20E11262" w14:textId="77777777">
        <w:tc>
          <w:tcPr>
            <w:tcW w:w="3000" w:type="dxa"/>
            <w:tcMar>
              <w:top w:w="100" w:type="dxa"/>
              <w:left w:w="100" w:type="dxa"/>
              <w:bottom w:w="100" w:type="dxa"/>
              <w:right w:w="100" w:type="dxa"/>
            </w:tcMar>
          </w:tcPr>
          <w:p w14:paraId="6498CF89" w14:textId="77777777" w:rsidR="00B55455" w:rsidRDefault="00BB5BD7">
            <w:pPr>
              <w:pStyle w:val="normal0"/>
              <w:widowControl w:val="0"/>
              <w:spacing w:line="240" w:lineRule="auto"/>
            </w:pPr>
            <w:r>
              <w:rPr>
                <w:rFonts w:ascii="Calibri" w:eastAsia="Calibri" w:hAnsi="Calibri" w:cs="Calibri"/>
                <w:b/>
              </w:rPr>
              <w:t>Name</w:t>
            </w:r>
          </w:p>
        </w:tc>
        <w:tc>
          <w:tcPr>
            <w:tcW w:w="3375" w:type="dxa"/>
            <w:tcMar>
              <w:top w:w="100" w:type="dxa"/>
              <w:left w:w="100" w:type="dxa"/>
              <w:bottom w:w="100" w:type="dxa"/>
              <w:right w:w="100" w:type="dxa"/>
            </w:tcMar>
          </w:tcPr>
          <w:p w14:paraId="555E9EDF" w14:textId="77777777" w:rsidR="00B55455" w:rsidRDefault="00BB5BD7">
            <w:pPr>
              <w:pStyle w:val="normal0"/>
              <w:widowControl w:val="0"/>
              <w:spacing w:line="240" w:lineRule="auto"/>
            </w:pPr>
            <w:r>
              <w:rPr>
                <w:rFonts w:ascii="Calibri" w:eastAsia="Calibri" w:hAnsi="Calibri" w:cs="Calibri"/>
                <w:b/>
              </w:rPr>
              <w:t>Email</w:t>
            </w:r>
          </w:p>
        </w:tc>
        <w:tc>
          <w:tcPr>
            <w:tcW w:w="2985" w:type="dxa"/>
            <w:tcMar>
              <w:top w:w="100" w:type="dxa"/>
              <w:left w:w="100" w:type="dxa"/>
              <w:bottom w:w="100" w:type="dxa"/>
              <w:right w:w="100" w:type="dxa"/>
            </w:tcMar>
          </w:tcPr>
          <w:p w14:paraId="2A01C4A1" w14:textId="77777777" w:rsidR="00B55455" w:rsidRDefault="00BB5BD7">
            <w:pPr>
              <w:pStyle w:val="normal0"/>
              <w:widowControl w:val="0"/>
              <w:spacing w:line="240" w:lineRule="auto"/>
            </w:pPr>
            <w:r>
              <w:rPr>
                <w:rFonts w:ascii="Calibri" w:eastAsia="Calibri" w:hAnsi="Calibri" w:cs="Calibri"/>
                <w:b/>
              </w:rPr>
              <w:t>Mobil</w:t>
            </w:r>
          </w:p>
        </w:tc>
      </w:tr>
      <w:tr w:rsidR="00B55455" w14:paraId="3DF520B7" w14:textId="77777777">
        <w:tc>
          <w:tcPr>
            <w:tcW w:w="3000" w:type="dxa"/>
            <w:tcMar>
              <w:top w:w="100" w:type="dxa"/>
              <w:left w:w="100" w:type="dxa"/>
              <w:bottom w:w="100" w:type="dxa"/>
              <w:right w:w="100" w:type="dxa"/>
            </w:tcMar>
          </w:tcPr>
          <w:p w14:paraId="758AEE6C" w14:textId="77777777" w:rsidR="00B55455" w:rsidRDefault="00BB5BD7">
            <w:pPr>
              <w:pStyle w:val="normal0"/>
              <w:widowControl w:val="0"/>
              <w:spacing w:line="240" w:lineRule="auto"/>
            </w:pPr>
            <w:proofErr w:type="spellStart"/>
            <w:r>
              <w:rPr>
                <w:rFonts w:ascii="Calibri" w:eastAsia="Calibri" w:hAnsi="Calibri" w:cs="Calibri"/>
              </w:rPr>
              <w:t>Ivanilda</w:t>
            </w:r>
            <w:proofErr w:type="spellEnd"/>
            <w:r>
              <w:rPr>
                <w:rFonts w:ascii="Calibri" w:eastAsia="Calibri" w:hAnsi="Calibri" w:cs="Calibri"/>
              </w:rPr>
              <w:t xml:space="preserve"> J. </w:t>
            </w:r>
            <w:proofErr w:type="spellStart"/>
            <w:r>
              <w:rPr>
                <w:rFonts w:ascii="Calibri" w:eastAsia="Calibri" w:hAnsi="Calibri" w:cs="Calibri"/>
              </w:rPr>
              <w:t>Couto</w:t>
            </w:r>
            <w:proofErr w:type="spellEnd"/>
            <w:r>
              <w:rPr>
                <w:rFonts w:ascii="Calibri" w:eastAsia="Calibri" w:hAnsi="Calibri" w:cs="Calibri"/>
              </w:rPr>
              <w:t xml:space="preserve"> Rodrigues</w:t>
            </w:r>
          </w:p>
        </w:tc>
        <w:tc>
          <w:tcPr>
            <w:tcW w:w="3375" w:type="dxa"/>
            <w:tcMar>
              <w:top w:w="100" w:type="dxa"/>
              <w:left w:w="100" w:type="dxa"/>
              <w:bottom w:w="100" w:type="dxa"/>
              <w:right w:w="100" w:type="dxa"/>
            </w:tcMar>
          </w:tcPr>
          <w:p w14:paraId="6DE9A79B" w14:textId="77777777" w:rsidR="00B55455" w:rsidRDefault="00BB5BD7">
            <w:pPr>
              <w:pStyle w:val="normal0"/>
              <w:widowControl w:val="0"/>
              <w:spacing w:line="240" w:lineRule="auto"/>
            </w:pPr>
            <w:proofErr w:type="spellStart"/>
            <w:r>
              <w:rPr>
                <w:rFonts w:ascii="Calibri" w:eastAsia="Calibri" w:hAnsi="Calibri" w:cs="Calibri"/>
              </w:rPr>
              <w:t>icou6806@uni.sydney.edu.au</w:t>
            </w:r>
            <w:proofErr w:type="spellEnd"/>
          </w:p>
        </w:tc>
        <w:tc>
          <w:tcPr>
            <w:tcW w:w="2985" w:type="dxa"/>
            <w:tcMar>
              <w:top w:w="100" w:type="dxa"/>
              <w:left w:w="100" w:type="dxa"/>
              <w:bottom w:w="100" w:type="dxa"/>
              <w:right w:w="100" w:type="dxa"/>
            </w:tcMar>
          </w:tcPr>
          <w:p w14:paraId="37CFE79C" w14:textId="77777777" w:rsidR="00B55455" w:rsidRDefault="00BB5BD7">
            <w:pPr>
              <w:pStyle w:val="normal0"/>
              <w:widowControl w:val="0"/>
              <w:spacing w:line="240" w:lineRule="auto"/>
            </w:pPr>
            <w:r>
              <w:rPr>
                <w:rFonts w:ascii="Calibri" w:eastAsia="Calibri" w:hAnsi="Calibri" w:cs="Calibri"/>
              </w:rPr>
              <w:t>+61 452 205 080</w:t>
            </w:r>
          </w:p>
        </w:tc>
      </w:tr>
      <w:tr w:rsidR="00B55455" w14:paraId="693CABFA" w14:textId="77777777">
        <w:tc>
          <w:tcPr>
            <w:tcW w:w="3000" w:type="dxa"/>
            <w:tcMar>
              <w:top w:w="100" w:type="dxa"/>
              <w:left w:w="100" w:type="dxa"/>
              <w:bottom w:w="100" w:type="dxa"/>
              <w:right w:w="100" w:type="dxa"/>
            </w:tcMar>
          </w:tcPr>
          <w:p w14:paraId="7FF4EC89" w14:textId="436A9FCB" w:rsidR="00B55455" w:rsidRDefault="00BB5BD7">
            <w:pPr>
              <w:pStyle w:val="normal0"/>
              <w:widowControl w:val="0"/>
              <w:spacing w:line="240" w:lineRule="auto"/>
            </w:pPr>
            <w:proofErr w:type="spellStart"/>
            <w:r>
              <w:rPr>
                <w:rFonts w:ascii="Calibri" w:eastAsia="Calibri" w:hAnsi="Calibri" w:cs="Calibri"/>
              </w:rPr>
              <w:t>Fathima</w:t>
            </w:r>
            <w:proofErr w:type="spellEnd"/>
            <w:r>
              <w:rPr>
                <w:rFonts w:ascii="Calibri" w:eastAsia="Calibri" w:hAnsi="Calibri" w:cs="Calibri"/>
              </w:rPr>
              <w:t xml:space="preserve"> Mohamed</w:t>
            </w:r>
          </w:p>
        </w:tc>
        <w:tc>
          <w:tcPr>
            <w:tcW w:w="3375" w:type="dxa"/>
            <w:tcMar>
              <w:top w:w="100" w:type="dxa"/>
              <w:left w:w="100" w:type="dxa"/>
              <w:bottom w:w="100" w:type="dxa"/>
              <w:right w:w="100" w:type="dxa"/>
            </w:tcMar>
          </w:tcPr>
          <w:p w14:paraId="72233EB9" w14:textId="77777777" w:rsidR="00B55455" w:rsidRDefault="00BB5BD7">
            <w:pPr>
              <w:pStyle w:val="normal0"/>
              <w:widowControl w:val="0"/>
              <w:spacing w:line="240" w:lineRule="auto"/>
            </w:pPr>
            <w:proofErr w:type="spellStart"/>
            <w:r>
              <w:rPr>
                <w:rFonts w:ascii="Calibri" w:eastAsia="Calibri" w:hAnsi="Calibri" w:cs="Calibri"/>
              </w:rPr>
              <w:t>fmoh6538@uni.sydney.edu.au</w:t>
            </w:r>
            <w:proofErr w:type="spellEnd"/>
          </w:p>
        </w:tc>
        <w:tc>
          <w:tcPr>
            <w:tcW w:w="2985" w:type="dxa"/>
            <w:tcMar>
              <w:top w:w="100" w:type="dxa"/>
              <w:left w:w="100" w:type="dxa"/>
              <w:bottom w:w="100" w:type="dxa"/>
              <w:right w:w="100" w:type="dxa"/>
            </w:tcMar>
          </w:tcPr>
          <w:p w14:paraId="4D2A4242" w14:textId="77777777" w:rsidR="00B55455" w:rsidRDefault="00BB5BD7">
            <w:pPr>
              <w:pStyle w:val="normal0"/>
              <w:widowControl w:val="0"/>
              <w:spacing w:line="240" w:lineRule="auto"/>
            </w:pPr>
            <w:r>
              <w:rPr>
                <w:rFonts w:ascii="Calibri" w:eastAsia="Calibri" w:hAnsi="Calibri" w:cs="Calibri"/>
              </w:rPr>
              <w:t>+61 452 099 606</w:t>
            </w:r>
          </w:p>
        </w:tc>
      </w:tr>
      <w:tr w:rsidR="00B55455" w14:paraId="5C368B2D" w14:textId="77777777">
        <w:tc>
          <w:tcPr>
            <w:tcW w:w="3000" w:type="dxa"/>
            <w:tcMar>
              <w:top w:w="100" w:type="dxa"/>
              <w:left w:w="100" w:type="dxa"/>
              <w:bottom w:w="100" w:type="dxa"/>
              <w:right w:w="100" w:type="dxa"/>
            </w:tcMar>
          </w:tcPr>
          <w:p w14:paraId="579E7308" w14:textId="77777777" w:rsidR="00B55455" w:rsidRDefault="00BB5BD7">
            <w:pPr>
              <w:pStyle w:val="normal0"/>
              <w:widowControl w:val="0"/>
              <w:spacing w:line="240" w:lineRule="auto"/>
            </w:pPr>
            <w:r>
              <w:rPr>
                <w:rFonts w:ascii="Calibri" w:eastAsia="Calibri" w:hAnsi="Calibri" w:cs="Calibri"/>
              </w:rPr>
              <w:t xml:space="preserve">Lei </w:t>
            </w:r>
            <w:proofErr w:type="spellStart"/>
            <w:r>
              <w:rPr>
                <w:rFonts w:ascii="Calibri" w:eastAsia="Calibri" w:hAnsi="Calibri" w:cs="Calibri"/>
              </w:rPr>
              <w:t>Zheng</w:t>
            </w:r>
            <w:proofErr w:type="spellEnd"/>
          </w:p>
        </w:tc>
        <w:tc>
          <w:tcPr>
            <w:tcW w:w="3375" w:type="dxa"/>
            <w:tcMar>
              <w:top w:w="100" w:type="dxa"/>
              <w:left w:w="100" w:type="dxa"/>
              <w:bottom w:w="100" w:type="dxa"/>
              <w:right w:w="100" w:type="dxa"/>
            </w:tcMar>
          </w:tcPr>
          <w:p w14:paraId="74AFD23E" w14:textId="77777777" w:rsidR="00B55455" w:rsidRDefault="00BB5BD7">
            <w:pPr>
              <w:pStyle w:val="normal0"/>
              <w:widowControl w:val="0"/>
              <w:spacing w:line="240" w:lineRule="auto"/>
            </w:pPr>
            <w:proofErr w:type="spellStart"/>
            <w:r>
              <w:rPr>
                <w:rFonts w:ascii="Calibri" w:eastAsia="Calibri" w:hAnsi="Calibri" w:cs="Calibri"/>
              </w:rPr>
              <w:t>lzha5646@uni.sydney.edu.au</w:t>
            </w:r>
            <w:proofErr w:type="spellEnd"/>
          </w:p>
        </w:tc>
        <w:tc>
          <w:tcPr>
            <w:tcW w:w="2985" w:type="dxa"/>
            <w:tcMar>
              <w:top w:w="100" w:type="dxa"/>
              <w:left w:w="100" w:type="dxa"/>
              <w:bottom w:w="100" w:type="dxa"/>
              <w:right w:w="100" w:type="dxa"/>
            </w:tcMar>
          </w:tcPr>
          <w:p w14:paraId="18219AA6" w14:textId="77777777" w:rsidR="00B55455" w:rsidRDefault="00BB5BD7">
            <w:pPr>
              <w:pStyle w:val="normal0"/>
              <w:widowControl w:val="0"/>
              <w:spacing w:line="240" w:lineRule="auto"/>
            </w:pPr>
            <w:r>
              <w:rPr>
                <w:rFonts w:ascii="Calibri" w:eastAsia="Calibri" w:hAnsi="Calibri" w:cs="Calibri"/>
              </w:rPr>
              <w:t>+61 415 226 858</w:t>
            </w:r>
          </w:p>
        </w:tc>
      </w:tr>
    </w:tbl>
    <w:p w14:paraId="33861205" w14:textId="77777777" w:rsidR="00B55455" w:rsidRDefault="00B55455">
      <w:pPr>
        <w:pStyle w:val="normal0"/>
      </w:pPr>
    </w:p>
    <w:p w14:paraId="396E0709" w14:textId="77777777" w:rsidR="00B55455" w:rsidRDefault="00BB5BD7">
      <w:pPr>
        <w:pStyle w:val="normal0"/>
        <w:spacing w:line="259" w:lineRule="auto"/>
      </w:pPr>
      <w:r>
        <w:rPr>
          <w:rFonts w:ascii="Calibri" w:eastAsia="Calibri" w:hAnsi="Calibri" w:cs="Calibri"/>
          <w:b/>
          <w:color w:val="0B5394"/>
          <w:sz w:val="28"/>
        </w:rPr>
        <w:t>3. Work progress</w:t>
      </w:r>
    </w:p>
    <w:p w14:paraId="4D10A71B" w14:textId="2E52A73C" w:rsidR="00606629" w:rsidRDefault="00BB5BD7">
      <w:pPr>
        <w:pStyle w:val="normal0"/>
        <w:spacing w:before="120" w:line="259" w:lineRule="auto"/>
        <w:rPr>
          <w:rFonts w:ascii="Calibri" w:eastAsia="Calibri" w:hAnsi="Calibri" w:cs="Calibri"/>
        </w:rPr>
      </w:pPr>
      <w:r>
        <w:rPr>
          <w:rFonts w:ascii="Calibri" w:eastAsia="Calibri" w:hAnsi="Calibri" w:cs="Calibri"/>
        </w:rPr>
        <w:t xml:space="preserve">Each meeting report will be updated into the </w:t>
      </w:r>
      <w:proofErr w:type="spellStart"/>
      <w:r>
        <w:rPr>
          <w:rFonts w:ascii="Calibri" w:eastAsia="Calibri" w:hAnsi="Calibri" w:cs="Calibri"/>
        </w:rPr>
        <w:t>Trello</w:t>
      </w:r>
      <w:proofErr w:type="spellEnd"/>
      <w:r>
        <w:rPr>
          <w:rFonts w:ascii="Calibri" w:eastAsia="Calibri" w:hAnsi="Calibri" w:cs="Calibri"/>
        </w:rPr>
        <w:t xml:space="preserve"> </w:t>
      </w:r>
      <w:proofErr w:type="spellStart"/>
      <w:r>
        <w:rPr>
          <w:rFonts w:ascii="Calibri" w:eastAsia="Calibri" w:hAnsi="Calibri" w:cs="Calibri"/>
        </w:rPr>
        <w:t>INFO9117</w:t>
      </w:r>
      <w:proofErr w:type="spellEnd"/>
      <w:r>
        <w:rPr>
          <w:rFonts w:ascii="Calibri" w:eastAsia="Calibri" w:hAnsi="Calibri" w:cs="Calibri"/>
        </w:rPr>
        <w:t xml:space="preserve"> - Assignment 2 </w:t>
      </w:r>
      <w:r w:rsidR="0074722F">
        <w:rPr>
          <w:rFonts w:ascii="Calibri" w:eastAsia="Calibri" w:hAnsi="Calibri" w:cs="Calibri"/>
        </w:rPr>
        <w:t>Board</w:t>
      </w:r>
      <w:r w:rsidR="00AE518B">
        <w:rPr>
          <w:rFonts w:ascii="Calibri" w:eastAsia="Calibri" w:hAnsi="Calibri" w:cs="Calibri"/>
        </w:rPr>
        <w:t xml:space="preserve"> and t</w:t>
      </w:r>
      <w:r>
        <w:rPr>
          <w:rFonts w:ascii="Calibri" w:eastAsia="Calibri" w:hAnsi="Calibri" w:cs="Calibri"/>
        </w:rPr>
        <w:t>he report will consist of</w:t>
      </w:r>
      <w:r w:rsidR="00606629">
        <w:rPr>
          <w:rFonts w:ascii="Calibri" w:eastAsia="Calibri" w:hAnsi="Calibri" w:cs="Calibri"/>
        </w:rPr>
        <w:t xml:space="preserve"> the following parts:</w:t>
      </w:r>
      <w:r>
        <w:rPr>
          <w:rFonts w:ascii="Calibri" w:eastAsia="Calibri" w:hAnsi="Calibri" w:cs="Calibri"/>
        </w:rPr>
        <w:t xml:space="preserve"> </w:t>
      </w:r>
    </w:p>
    <w:p w14:paraId="12E7918D" w14:textId="01419FD8" w:rsidR="00606629" w:rsidRDefault="000826BB" w:rsidP="006D1D46">
      <w:pPr>
        <w:pStyle w:val="normal0"/>
        <w:spacing w:before="120" w:line="259" w:lineRule="auto"/>
        <w:ind w:left="360"/>
        <w:rPr>
          <w:rFonts w:ascii="Calibri" w:eastAsia="Calibri" w:hAnsi="Calibri" w:cs="Calibri"/>
        </w:rPr>
      </w:pPr>
      <w:r>
        <w:rPr>
          <w:rFonts w:ascii="Calibri" w:eastAsia="Calibri" w:hAnsi="Calibri" w:cs="Calibri"/>
        </w:rPr>
        <w:t>3.1</w:t>
      </w:r>
      <w:r w:rsidR="00441F41">
        <w:rPr>
          <w:rFonts w:ascii="Calibri" w:eastAsia="Calibri" w:hAnsi="Calibri" w:cs="Calibri"/>
        </w:rPr>
        <w:t>.</w:t>
      </w:r>
      <w:r>
        <w:rPr>
          <w:rFonts w:ascii="Calibri" w:eastAsia="Calibri" w:hAnsi="Calibri" w:cs="Calibri"/>
        </w:rPr>
        <w:t xml:space="preserve"> </w:t>
      </w:r>
      <w:proofErr w:type="gramStart"/>
      <w:r w:rsidR="00606629">
        <w:rPr>
          <w:rFonts w:ascii="Calibri" w:eastAsia="Calibri" w:hAnsi="Calibri" w:cs="Calibri"/>
        </w:rPr>
        <w:t>T</w:t>
      </w:r>
      <w:r w:rsidR="00BB5BD7">
        <w:rPr>
          <w:rFonts w:ascii="Calibri" w:eastAsia="Calibri" w:hAnsi="Calibri" w:cs="Calibri"/>
        </w:rPr>
        <w:t>he</w:t>
      </w:r>
      <w:proofErr w:type="gramEnd"/>
      <w:r w:rsidR="00BB5BD7">
        <w:rPr>
          <w:rFonts w:ascii="Calibri" w:eastAsia="Calibri" w:hAnsi="Calibri" w:cs="Calibri"/>
        </w:rPr>
        <w:t xml:space="preserve"> minutes </w:t>
      </w:r>
      <w:r w:rsidR="00606629">
        <w:rPr>
          <w:rFonts w:ascii="Calibri" w:eastAsia="Calibri" w:hAnsi="Calibri" w:cs="Calibri"/>
        </w:rPr>
        <w:t>of</w:t>
      </w:r>
      <w:r w:rsidR="00BB5BD7">
        <w:rPr>
          <w:rFonts w:ascii="Calibri" w:eastAsia="Calibri" w:hAnsi="Calibri" w:cs="Calibri"/>
        </w:rPr>
        <w:t xml:space="preserve"> the meeting</w:t>
      </w:r>
      <w:r w:rsidR="00606629">
        <w:rPr>
          <w:rFonts w:ascii="Calibri" w:eastAsia="Calibri" w:hAnsi="Calibri" w:cs="Calibri"/>
        </w:rPr>
        <w:t>;</w:t>
      </w:r>
    </w:p>
    <w:p w14:paraId="58C7806C" w14:textId="7CC2E806" w:rsidR="00606629" w:rsidRPr="006D1D46" w:rsidRDefault="000826BB" w:rsidP="006D1D46">
      <w:pPr>
        <w:pStyle w:val="normal0"/>
        <w:spacing w:before="120" w:line="259" w:lineRule="auto"/>
        <w:ind w:firstLine="360"/>
      </w:pPr>
      <w:r>
        <w:rPr>
          <w:rFonts w:ascii="Calibri" w:eastAsia="Calibri" w:hAnsi="Calibri" w:cs="Calibri"/>
        </w:rPr>
        <w:t>3.2</w:t>
      </w:r>
      <w:r w:rsidR="00441F41">
        <w:rPr>
          <w:rFonts w:ascii="Calibri" w:eastAsia="Calibri" w:hAnsi="Calibri" w:cs="Calibri"/>
        </w:rPr>
        <w:t>.</w:t>
      </w:r>
      <w:r w:rsidR="00BB5BD7">
        <w:rPr>
          <w:rFonts w:ascii="Calibri" w:eastAsia="Calibri" w:hAnsi="Calibri" w:cs="Calibri"/>
        </w:rPr>
        <w:t xml:space="preserve"> </w:t>
      </w:r>
      <w:proofErr w:type="gramStart"/>
      <w:r w:rsidR="00D5141C">
        <w:rPr>
          <w:rFonts w:ascii="Calibri" w:eastAsia="Calibri" w:hAnsi="Calibri" w:cs="Calibri"/>
        </w:rPr>
        <w:t>The</w:t>
      </w:r>
      <w:proofErr w:type="gramEnd"/>
      <w:r w:rsidR="00BB5BD7">
        <w:rPr>
          <w:rFonts w:ascii="Calibri" w:eastAsia="Calibri" w:hAnsi="Calibri" w:cs="Calibri"/>
        </w:rPr>
        <w:t xml:space="preserve"> tasks which were achieved</w:t>
      </w:r>
      <w:r w:rsidR="00C2797F">
        <w:rPr>
          <w:rFonts w:ascii="Calibri" w:eastAsia="Calibri" w:hAnsi="Calibri" w:cs="Calibri"/>
        </w:rPr>
        <w:t>;</w:t>
      </w:r>
    </w:p>
    <w:p w14:paraId="7896A3E5" w14:textId="7B3B1893" w:rsidR="00606629" w:rsidRPr="006D1D46" w:rsidRDefault="000826BB" w:rsidP="006D1D46">
      <w:pPr>
        <w:pStyle w:val="normal0"/>
        <w:spacing w:before="120" w:line="259" w:lineRule="auto"/>
        <w:ind w:firstLine="360"/>
      </w:pPr>
      <w:r>
        <w:rPr>
          <w:rFonts w:ascii="Calibri" w:eastAsia="Calibri" w:hAnsi="Calibri" w:cs="Calibri"/>
        </w:rPr>
        <w:t>3.3</w:t>
      </w:r>
      <w:r w:rsidR="00441F41">
        <w:rPr>
          <w:rFonts w:ascii="Calibri" w:eastAsia="Calibri" w:hAnsi="Calibri" w:cs="Calibri"/>
        </w:rPr>
        <w:t>.</w:t>
      </w:r>
      <w:r>
        <w:rPr>
          <w:rFonts w:ascii="Calibri" w:eastAsia="Calibri" w:hAnsi="Calibri" w:cs="Calibri"/>
        </w:rPr>
        <w:t xml:space="preserve"> </w:t>
      </w:r>
      <w:proofErr w:type="gramStart"/>
      <w:r w:rsidR="00606629">
        <w:rPr>
          <w:rFonts w:ascii="Calibri" w:eastAsia="Calibri" w:hAnsi="Calibri" w:cs="Calibri"/>
        </w:rPr>
        <w:t>T</w:t>
      </w:r>
      <w:r w:rsidR="00BB5BD7">
        <w:rPr>
          <w:rFonts w:ascii="Calibri" w:eastAsia="Calibri" w:hAnsi="Calibri" w:cs="Calibri"/>
        </w:rPr>
        <w:t>he</w:t>
      </w:r>
      <w:proofErr w:type="gramEnd"/>
      <w:r w:rsidR="00BB5BD7">
        <w:rPr>
          <w:rFonts w:ascii="Calibri" w:eastAsia="Calibri" w:hAnsi="Calibri" w:cs="Calibri"/>
        </w:rPr>
        <w:t xml:space="preserve"> tasks that need to be </w:t>
      </w:r>
      <w:r w:rsidR="00606629">
        <w:rPr>
          <w:rFonts w:ascii="Calibri" w:eastAsia="Calibri" w:hAnsi="Calibri" w:cs="Calibri"/>
        </w:rPr>
        <w:t>solved</w:t>
      </w:r>
      <w:r w:rsidR="00C2797F">
        <w:rPr>
          <w:rFonts w:ascii="Calibri" w:eastAsia="Calibri" w:hAnsi="Calibri" w:cs="Calibri"/>
        </w:rPr>
        <w:t>;</w:t>
      </w:r>
    </w:p>
    <w:p w14:paraId="461A8147" w14:textId="1CBA86FC" w:rsidR="00B55455" w:rsidRDefault="00441F41" w:rsidP="006D1D46">
      <w:pPr>
        <w:pStyle w:val="normal0"/>
        <w:spacing w:before="120" w:line="259" w:lineRule="auto"/>
        <w:ind w:firstLine="360"/>
      </w:pPr>
      <w:r>
        <w:rPr>
          <w:rFonts w:ascii="Calibri" w:eastAsia="Calibri" w:hAnsi="Calibri" w:cs="Calibri"/>
        </w:rPr>
        <w:t xml:space="preserve">3.4. </w:t>
      </w:r>
      <w:proofErr w:type="gramStart"/>
      <w:r w:rsidR="00606629">
        <w:rPr>
          <w:rFonts w:ascii="Calibri" w:eastAsia="Calibri" w:hAnsi="Calibri" w:cs="Calibri"/>
        </w:rPr>
        <w:t>The</w:t>
      </w:r>
      <w:proofErr w:type="gramEnd"/>
      <w:r w:rsidR="00BB5BD7">
        <w:rPr>
          <w:rFonts w:ascii="Calibri" w:eastAsia="Calibri" w:hAnsi="Calibri" w:cs="Calibri"/>
        </w:rPr>
        <w:t xml:space="preserve"> </w:t>
      </w:r>
      <w:r w:rsidR="00C2797F">
        <w:rPr>
          <w:rFonts w:ascii="Calibri" w:eastAsia="Calibri" w:hAnsi="Calibri" w:cs="Calibri"/>
        </w:rPr>
        <w:t xml:space="preserve">work allocation </w:t>
      </w:r>
      <w:r w:rsidR="00BB5BD7">
        <w:rPr>
          <w:rFonts w:ascii="Calibri" w:eastAsia="Calibri" w:hAnsi="Calibri" w:cs="Calibri"/>
        </w:rPr>
        <w:t xml:space="preserve">that is still pending </w:t>
      </w:r>
      <w:r w:rsidR="00C2797F">
        <w:rPr>
          <w:rFonts w:ascii="Calibri" w:eastAsia="Calibri" w:hAnsi="Calibri" w:cs="Calibri"/>
        </w:rPr>
        <w:t>on</w:t>
      </w:r>
      <w:r w:rsidR="00BB5BD7">
        <w:rPr>
          <w:rFonts w:ascii="Calibri" w:eastAsia="Calibri" w:hAnsi="Calibri" w:cs="Calibri"/>
        </w:rPr>
        <w:t xml:space="preserve"> each group member</w:t>
      </w:r>
      <w:r w:rsidR="00C2797F">
        <w:rPr>
          <w:rFonts w:ascii="Calibri" w:eastAsia="Calibri" w:hAnsi="Calibri" w:cs="Calibri"/>
        </w:rPr>
        <w:t>.</w:t>
      </w:r>
    </w:p>
    <w:p w14:paraId="6524AEEF" w14:textId="77777777" w:rsidR="00BC3159" w:rsidRDefault="00BC3159">
      <w:pPr>
        <w:pStyle w:val="normal0"/>
        <w:spacing w:before="120" w:line="259" w:lineRule="auto"/>
      </w:pPr>
    </w:p>
    <w:p w14:paraId="4795E990" w14:textId="77777777" w:rsidR="00B55455" w:rsidRDefault="00BB5BD7">
      <w:pPr>
        <w:pStyle w:val="normal0"/>
        <w:spacing w:line="288" w:lineRule="auto"/>
      </w:pPr>
      <w:r>
        <w:rPr>
          <w:rFonts w:ascii="Calibri" w:eastAsia="Calibri" w:hAnsi="Calibri" w:cs="Calibri"/>
          <w:b/>
          <w:color w:val="0B5394"/>
          <w:sz w:val="28"/>
        </w:rPr>
        <w:t>3.1 Work Break Down</w:t>
      </w:r>
    </w:p>
    <w:p w14:paraId="5D2E0A50" w14:textId="244E8F37" w:rsidR="00B55455" w:rsidRDefault="00562122">
      <w:pPr>
        <w:pStyle w:val="normal0"/>
        <w:spacing w:before="120" w:line="259" w:lineRule="auto"/>
        <w:rPr>
          <w:ins w:id="1" w:author="ela ele" w:date="2015-04-06T14:59:00Z"/>
          <w:rFonts w:ascii="Calibri" w:eastAsia="Calibri" w:hAnsi="Calibri" w:cs="Calibri"/>
        </w:rPr>
      </w:pPr>
      <w:r>
        <w:rPr>
          <w:rFonts w:ascii="Calibri" w:eastAsia="Calibri" w:hAnsi="Calibri" w:cs="Calibri"/>
        </w:rPr>
        <w:t>The work d</w:t>
      </w:r>
      <w:r w:rsidR="00BB5BD7">
        <w:rPr>
          <w:rFonts w:ascii="Calibri" w:eastAsia="Calibri" w:hAnsi="Calibri" w:cs="Calibri"/>
        </w:rPr>
        <w:t xml:space="preserve">istribution </w:t>
      </w:r>
      <w:r>
        <w:rPr>
          <w:rFonts w:ascii="Calibri" w:eastAsia="Calibri" w:hAnsi="Calibri" w:cs="Calibri"/>
        </w:rPr>
        <w:t>will</w:t>
      </w:r>
      <w:r w:rsidR="00BB5BD7">
        <w:rPr>
          <w:rFonts w:ascii="Calibri" w:eastAsia="Calibri" w:hAnsi="Calibri" w:cs="Calibri"/>
        </w:rPr>
        <w:t xml:space="preserve"> be analysed according to each user story. The</w:t>
      </w:r>
      <w:r>
        <w:rPr>
          <w:rFonts w:ascii="Calibri" w:eastAsia="Calibri" w:hAnsi="Calibri" w:cs="Calibri"/>
        </w:rPr>
        <w:t xml:space="preserve"> main</w:t>
      </w:r>
      <w:r w:rsidR="00BB5BD7">
        <w:rPr>
          <w:rFonts w:ascii="Calibri" w:eastAsia="Calibri" w:hAnsi="Calibri" w:cs="Calibri"/>
        </w:rPr>
        <w:t xml:space="preserve"> branch </w:t>
      </w:r>
      <w:r w:rsidR="0074722F">
        <w:rPr>
          <w:rFonts w:ascii="Calibri" w:eastAsia="Calibri" w:hAnsi="Calibri" w:cs="Calibri"/>
        </w:rPr>
        <w:t>can be</w:t>
      </w:r>
      <w:r w:rsidR="00BB5BD7">
        <w:rPr>
          <w:rFonts w:ascii="Calibri" w:eastAsia="Calibri" w:hAnsi="Calibri" w:cs="Calibri"/>
        </w:rPr>
        <w:t xml:space="preserve"> be divided by several branching styles or patterns</w:t>
      </w:r>
      <w:r w:rsidR="00BC3159">
        <w:rPr>
          <w:rFonts w:ascii="Calibri" w:eastAsia="Calibri" w:hAnsi="Calibri" w:cs="Calibri"/>
        </w:rPr>
        <w:t>,</w:t>
      </w:r>
      <w:r w:rsidR="00BB5BD7">
        <w:rPr>
          <w:rFonts w:ascii="Calibri" w:eastAsia="Calibri" w:hAnsi="Calibri" w:cs="Calibri"/>
        </w:rPr>
        <w:t xml:space="preserve"> </w:t>
      </w:r>
      <w:r w:rsidR="00BC3159">
        <w:rPr>
          <w:rFonts w:ascii="Calibri" w:eastAsia="Calibri" w:hAnsi="Calibri" w:cs="Calibri"/>
        </w:rPr>
        <w:t>for instance, c</w:t>
      </w:r>
      <w:r w:rsidR="00BB5BD7">
        <w:rPr>
          <w:rFonts w:ascii="Calibri" w:eastAsia="Calibri" w:hAnsi="Calibri" w:cs="Calibri"/>
        </w:rPr>
        <w:t>entralized</w:t>
      </w:r>
      <w:r w:rsidR="00BC3159">
        <w:rPr>
          <w:rFonts w:ascii="Calibri" w:eastAsia="Calibri" w:hAnsi="Calibri" w:cs="Calibri"/>
        </w:rPr>
        <w:t xml:space="preserve"> branch</w:t>
      </w:r>
      <w:r w:rsidR="00BB5BD7">
        <w:rPr>
          <w:rFonts w:ascii="Calibri" w:eastAsia="Calibri" w:hAnsi="Calibri" w:cs="Calibri"/>
        </w:rPr>
        <w:t xml:space="preserve">, </w:t>
      </w:r>
      <w:r w:rsidR="00BC3159">
        <w:rPr>
          <w:rFonts w:ascii="Calibri" w:eastAsia="Calibri" w:hAnsi="Calibri" w:cs="Calibri"/>
        </w:rPr>
        <w:t>b</w:t>
      </w:r>
      <w:r w:rsidR="00BB5BD7">
        <w:rPr>
          <w:rFonts w:ascii="Calibri" w:eastAsia="Calibri" w:hAnsi="Calibri" w:cs="Calibri"/>
        </w:rPr>
        <w:t>ranch for each feature, branch for each release</w:t>
      </w:r>
      <w:r w:rsidR="00BC3159">
        <w:rPr>
          <w:rFonts w:ascii="Calibri" w:eastAsia="Calibri" w:hAnsi="Calibri" w:cs="Calibri"/>
        </w:rPr>
        <w:t>, etc</w:t>
      </w:r>
      <w:r w:rsidR="00BB5BD7">
        <w:rPr>
          <w:rFonts w:ascii="Calibri" w:eastAsia="Calibri" w:hAnsi="Calibri" w:cs="Calibri"/>
        </w:rPr>
        <w:t>. The</w:t>
      </w:r>
      <w:r w:rsidR="00BC3159">
        <w:rPr>
          <w:rFonts w:ascii="Calibri" w:eastAsia="Calibri" w:hAnsi="Calibri" w:cs="Calibri"/>
        </w:rPr>
        <w:t xml:space="preserve"> use of the</w:t>
      </w:r>
      <w:r w:rsidR="00BB5BD7">
        <w:rPr>
          <w:rFonts w:ascii="Calibri" w:eastAsia="Calibri" w:hAnsi="Calibri" w:cs="Calibri"/>
        </w:rPr>
        <w:t xml:space="preserve"> more comprehensive guide will</w:t>
      </w:r>
      <w:r w:rsidR="00BC3159">
        <w:rPr>
          <w:rFonts w:ascii="Calibri" w:eastAsia="Calibri" w:hAnsi="Calibri" w:cs="Calibri"/>
        </w:rPr>
        <w:t xml:space="preserve"> depend</w:t>
      </w:r>
      <w:r w:rsidR="00BB5BD7">
        <w:rPr>
          <w:rFonts w:ascii="Calibri" w:eastAsia="Calibri" w:hAnsi="Calibri" w:cs="Calibri"/>
        </w:rPr>
        <w:t xml:space="preserve"> </w:t>
      </w:r>
      <w:r w:rsidR="00BC3159">
        <w:rPr>
          <w:rFonts w:ascii="Calibri" w:eastAsia="Calibri" w:hAnsi="Calibri" w:cs="Calibri"/>
        </w:rPr>
        <w:t xml:space="preserve">on each given </w:t>
      </w:r>
      <w:r w:rsidR="00BB5BD7">
        <w:rPr>
          <w:rFonts w:ascii="Calibri" w:eastAsia="Calibri" w:hAnsi="Calibri" w:cs="Calibri"/>
        </w:rPr>
        <w:t>user story.</w:t>
      </w:r>
    </w:p>
    <w:p w14:paraId="4A4E771A" w14:textId="77777777" w:rsidR="00B55455" w:rsidRDefault="00B55455">
      <w:pPr>
        <w:pStyle w:val="normal0"/>
        <w:spacing w:before="120" w:line="259" w:lineRule="auto"/>
      </w:pPr>
    </w:p>
    <w:p w14:paraId="3F3C0AB2" w14:textId="77777777" w:rsidR="00B55455" w:rsidRDefault="00BB5BD7">
      <w:pPr>
        <w:pStyle w:val="normal0"/>
        <w:spacing w:before="120" w:line="259" w:lineRule="auto"/>
      </w:pPr>
      <w:r>
        <w:rPr>
          <w:rFonts w:ascii="Calibri" w:eastAsia="Calibri" w:hAnsi="Calibri" w:cs="Calibri"/>
          <w:b/>
          <w:color w:val="0B5394"/>
          <w:sz w:val="28"/>
        </w:rPr>
        <w:t>3.2 Work Assign</w:t>
      </w:r>
    </w:p>
    <w:p w14:paraId="7D7317DE" w14:textId="1D0BFB7B" w:rsidR="00B55455" w:rsidRDefault="00BB5BD7">
      <w:pPr>
        <w:pStyle w:val="normal0"/>
        <w:spacing w:before="120" w:line="259" w:lineRule="auto"/>
      </w:pPr>
      <w:r>
        <w:rPr>
          <w:rFonts w:ascii="Calibri" w:eastAsia="Calibri" w:hAnsi="Calibri" w:cs="Calibri"/>
        </w:rPr>
        <w:t xml:space="preserve">Based on </w:t>
      </w:r>
      <w:r>
        <w:rPr>
          <w:rFonts w:ascii="Calibri" w:eastAsia="Calibri" w:hAnsi="Calibri" w:cs="Calibri"/>
          <w:u w:val="single"/>
        </w:rPr>
        <w:t>Team Velocity Estimate</w:t>
      </w:r>
      <w:r>
        <w:rPr>
          <w:rFonts w:ascii="Calibri" w:eastAsia="Calibri" w:hAnsi="Calibri" w:cs="Calibri"/>
        </w:rPr>
        <w:t>, each task will be equally divided between the members of the group. At the moment</w:t>
      </w:r>
      <w:r w:rsidR="001A7D2D">
        <w:rPr>
          <w:rFonts w:ascii="Calibri" w:eastAsia="Calibri" w:hAnsi="Calibri" w:cs="Calibri"/>
        </w:rPr>
        <w:t xml:space="preserve"> the group has 3 members and</w:t>
      </w:r>
      <w:r>
        <w:rPr>
          <w:rFonts w:ascii="Calibri" w:eastAsia="Calibri" w:hAnsi="Calibri" w:cs="Calibri"/>
        </w:rPr>
        <w:t xml:space="preserve"> the</w:t>
      </w:r>
      <w:r w:rsidR="00036A68">
        <w:rPr>
          <w:rFonts w:ascii="Calibri" w:eastAsia="Calibri" w:hAnsi="Calibri" w:cs="Calibri"/>
        </w:rPr>
        <w:t xml:space="preserve"> total </w:t>
      </w:r>
      <w:r>
        <w:rPr>
          <w:rFonts w:ascii="Calibri" w:eastAsia="Calibri" w:hAnsi="Calibri" w:cs="Calibri"/>
        </w:rPr>
        <w:t>velocity is 30 points (</w:t>
      </w:r>
      <w:r w:rsidR="00036A68">
        <w:rPr>
          <w:rFonts w:ascii="Calibri" w:eastAsia="Calibri" w:hAnsi="Calibri" w:cs="Calibri"/>
        </w:rPr>
        <w:t xml:space="preserve">for </w:t>
      </w:r>
      <w:r>
        <w:rPr>
          <w:rFonts w:ascii="Calibri" w:eastAsia="Calibri" w:hAnsi="Calibri" w:cs="Calibri"/>
        </w:rPr>
        <w:t>each member</w:t>
      </w:r>
      <w:r w:rsidR="00036A68">
        <w:rPr>
          <w:rFonts w:ascii="Calibri" w:eastAsia="Calibri" w:hAnsi="Calibri" w:cs="Calibri"/>
        </w:rPr>
        <w:t xml:space="preserve"> is</w:t>
      </w:r>
      <w:r>
        <w:rPr>
          <w:rFonts w:ascii="Calibri" w:eastAsia="Calibri" w:hAnsi="Calibri" w:cs="Calibri"/>
        </w:rPr>
        <w:t xml:space="preserve"> allocated 10 points). </w:t>
      </w:r>
      <w:r w:rsidR="00036A68">
        <w:rPr>
          <w:rFonts w:ascii="Calibri" w:eastAsia="Calibri" w:hAnsi="Calibri" w:cs="Calibri"/>
        </w:rPr>
        <w:t>The p</w:t>
      </w:r>
      <w:r>
        <w:rPr>
          <w:rFonts w:ascii="Calibri" w:eastAsia="Calibri" w:hAnsi="Calibri" w:cs="Calibri"/>
        </w:rPr>
        <w:t>oints</w:t>
      </w:r>
      <w:r w:rsidR="00D5141C">
        <w:rPr>
          <w:rFonts w:ascii="Calibri" w:eastAsia="Calibri" w:hAnsi="Calibri" w:cs="Calibri"/>
        </w:rPr>
        <w:t>’</w:t>
      </w:r>
      <w:r w:rsidR="00036A68">
        <w:rPr>
          <w:rFonts w:ascii="Calibri" w:eastAsia="Calibri" w:hAnsi="Calibri" w:cs="Calibri"/>
        </w:rPr>
        <w:t xml:space="preserve"> assignment</w:t>
      </w:r>
      <w:r>
        <w:rPr>
          <w:rFonts w:ascii="Calibri" w:eastAsia="Calibri" w:hAnsi="Calibri" w:cs="Calibri"/>
        </w:rPr>
        <w:t xml:space="preserve"> </w:t>
      </w:r>
      <w:r w:rsidR="00036A68">
        <w:rPr>
          <w:rFonts w:ascii="Calibri" w:eastAsia="Calibri" w:hAnsi="Calibri" w:cs="Calibri"/>
        </w:rPr>
        <w:t xml:space="preserve">depends on </w:t>
      </w:r>
      <w:r>
        <w:rPr>
          <w:rFonts w:ascii="Calibri" w:eastAsia="Calibri" w:hAnsi="Calibri" w:cs="Calibri"/>
        </w:rPr>
        <w:t>the difficulty of a task and the</w:t>
      </w:r>
      <w:r w:rsidR="00036A68">
        <w:rPr>
          <w:rFonts w:ascii="Calibri" w:eastAsia="Calibri" w:hAnsi="Calibri" w:cs="Calibri"/>
        </w:rPr>
        <w:t xml:space="preserve"> they are</w:t>
      </w:r>
      <w:r>
        <w:rPr>
          <w:rFonts w:ascii="Calibri" w:eastAsia="Calibri" w:hAnsi="Calibri" w:cs="Calibri"/>
        </w:rPr>
        <w:t xml:space="preserve"> </w:t>
      </w:r>
      <w:r w:rsidR="0074722F">
        <w:rPr>
          <w:rFonts w:ascii="Calibri" w:eastAsia="Calibri" w:hAnsi="Calibri" w:cs="Calibri"/>
        </w:rPr>
        <w:t>calculated based on</w:t>
      </w:r>
      <w:r w:rsidR="00036A68">
        <w:rPr>
          <w:rFonts w:ascii="Calibri" w:eastAsia="Calibri" w:hAnsi="Calibri" w:cs="Calibri"/>
        </w:rPr>
        <w:t xml:space="preserve"> </w:t>
      </w:r>
      <w:r>
        <w:rPr>
          <w:rFonts w:ascii="Calibri" w:eastAsia="Calibri" w:hAnsi="Calibri" w:cs="Calibri"/>
        </w:rPr>
        <w:t xml:space="preserve">the Fibonacci </w:t>
      </w:r>
      <w:proofErr w:type="gramStart"/>
      <w:r>
        <w:rPr>
          <w:rFonts w:ascii="Calibri" w:eastAsia="Calibri" w:hAnsi="Calibri" w:cs="Calibri"/>
        </w:rPr>
        <w:t>Sequence</w:t>
      </w:r>
      <w:proofErr w:type="gramEnd"/>
      <w:r>
        <w:rPr>
          <w:rFonts w:ascii="Calibri" w:eastAsia="Calibri" w:hAnsi="Calibri" w:cs="Calibri"/>
        </w:rPr>
        <w:t>.</w:t>
      </w:r>
    </w:p>
    <w:p w14:paraId="43678B3F" w14:textId="77777777" w:rsidR="00B55455" w:rsidRDefault="00BB5BD7">
      <w:pPr>
        <w:pStyle w:val="normal0"/>
        <w:spacing w:before="120" w:line="259" w:lineRule="auto"/>
      </w:pPr>
      <w:r>
        <w:rPr>
          <w:rFonts w:ascii="Calibri" w:eastAsia="Calibri" w:hAnsi="Calibri" w:cs="Calibri"/>
        </w:rPr>
        <w:t xml:space="preserve">The sequence calculation is: </w:t>
      </w:r>
      <w:r>
        <w:rPr>
          <w:rFonts w:ascii="Calibri" w:eastAsia="Calibri" w:hAnsi="Calibri" w:cs="Calibri"/>
          <w:b/>
        </w:rPr>
        <w:t>Team velocity = Total points/Sprint</w:t>
      </w:r>
    </w:p>
    <w:p w14:paraId="748DFE55" w14:textId="77777777" w:rsidR="00B55455" w:rsidRDefault="00BB5BD7">
      <w:pPr>
        <w:pStyle w:val="normal0"/>
        <w:spacing w:before="120" w:line="259" w:lineRule="auto"/>
      </w:pPr>
      <w:r>
        <w:rPr>
          <w:rFonts w:ascii="Calibri" w:eastAsia="Calibri" w:hAnsi="Calibri" w:cs="Calibri"/>
          <w:b/>
          <w:color w:val="0B5394"/>
          <w:sz w:val="28"/>
        </w:rPr>
        <w:t>4. Communication Plan</w:t>
      </w:r>
    </w:p>
    <w:p w14:paraId="0662FA78" w14:textId="347C8F5F" w:rsidR="00B55455" w:rsidRDefault="00BB5BD7">
      <w:pPr>
        <w:pStyle w:val="normal0"/>
        <w:spacing w:before="120" w:line="259" w:lineRule="auto"/>
      </w:pPr>
      <w:r>
        <w:rPr>
          <w:rFonts w:ascii="Calibri" w:eastAsia="Calibri" w:hAnsi="Calibri" w:cs="Calibri"/>
        </w:rPr>
        <w:lastRenderedPageBreak/>
        <w:t xml:space="preserve">Since the project is small and only involves few people, the communication </w:t>
      </w:r>
      <w:r w:rsidR="0074722F">
        <w:rPr>
          <w:rFonts w:ascii="Calibri" w:eastAsia="Calibri" w:hAnsi="Calibri" w:cs="Calibri"/>
        </w:rPr>
        <w:t>is</w:t>
      </w:r>
      <w:r>
        <w:rPr>
          <w:rFonts w:ascii="Calibri" w:eastAsia="Calibri" w:hAnsi="Calibri" w:cs="Calibri"/>
        </w:rPr>
        <w:t xml:space="preserve"> held in a simplistic way. Moreover, as it is a student project</w:t>
      </w:r>
      <w:r w:rsidR="00D271F0">
        <w:rPr>
          <w:rFonts w:ascii="Calibri" w:eastAsia="Calibri" w:hAnsi="Calibri" w:cs="Calibri"/>
        </w:rPr>
        <w:t>,</w:t>
      </w:r>
      <w:r>
        <w:rPr>
          <w:rFonts w:ascii="Calibri" w:eastAsia="Calibri" w:hAnsi="Calibri" w:cs="Calibri"/>
        </w:rPr>
        <w:t xml:space="preserve"> the information security and privacy issues w</w:t>
      </w:r>
      <w:r w:rsidR="00D271F0">
        <w:rPr>
          <w:rFonts w:ascii="Calibri" w:eastAsia="Calibri" w:hAnsi="Calibri" w:cs="Calibri"/>
        </w:rPr>
        <w:t>ill</w:t>
      </w:r>
      <w:r>
        <w:rPr>
          <w:rFonts w:ascii="Calibri" w:eastAsia="Calibri" w:hAnsi="Calibri" w:cs="Calibri"/>
        </w:rPr>
        <w:t xml:space="preserve"> not be considered. All the communication </w:t>
      </w:r>
      <w:r w:rsidR="0074722F">
        <w:rPr>
          <w:rFonts w:ascii="Calibri" w:eastAsia="Calibri" w:hAnsi="Calibri" w:cs="Calibri"/>
        </w:rPr>
        <w:t>are</w:t>
      </w:r>
      <w:r>
        <w:rPr>
          <w:rFonts w:ascii="Calibri" w:eastAsia="Calibri" w:hAnsi="Calibri" w:cs="Calibri"/>
        </w:rPr>
        <w:t xml:space="preserve"> cross</w:t>
      </w:r>
      <w:r w:rsidR="00AD36A6">
        <w:rPr>
          <w:rFonts w:ascii="Calibri" w:eastAsia="Calibri" w:hAnsi="Calibri" w:cs="Calibri"/>
        </w:rPr>
        <w:t>-</w:t>
      </w:r>
      <w:r>
        <w:rPr>
          <w:rFonts w:ascii="Calibri" w:eastAsia="Calibri" w:hAnsi="Calibri" w:cs="Calibri"/>
        </w:rPr>
        <w:t>platform</w:t>
      </w:r>
      <w:r w:rsidR="00AD36A6">
        <w:rPr>
          <w:rFonts w:ascii="Calibri" w:eastAsia="Calibri" w:hAnsi="Calibri" w:cs="Calibri"/>
        </w:rPr>
        <w:t xml:space="preserve"> </w:t>
      </w:r>
      <w:r>
        <w:rPr>
          <w:rFonts w:ascii="Calibri" w:eastAsia="Calibri" w:hAnsi="Calibri" w:cs="Calibri"/>
        </w:rPr>
        <w:t>base</w:t>
      </w:r>
      <w:r w:rsidR="00AD36A6">
        <w:rPr>
          <w:rFonts w:ascii="Calibri" w:eastAsia="Calibri" w:hAnsi="Calibri" w:cs="Calibri"/>
        </w:rPr>
        <w:t>d</w:t>
      </w:r>
      <w:r>
        <w:rPr>
          <w:rFonts w:ascii="Calibri" w:eastAsia="Calibri" w:hAnsi="Calibri" w:cs="Calibri"/>
        </w:rPr>
        <w:t xml:space="preserve">. </w:t>
      </w:r>
      <w:r w:rsidR="00AD36A6">
        <w:rPr>
          <w:rFonts w:ascii="Calibri" w:eastAsia="Calibri" w:hAnsi="Calibri" w:cs="Calibri"/>
        </w:rPr>
        <w:t xml:space="preserve">For example, </w:t>
      </w:r>
      <w:r>
        <w:rPr>
          <w:rFonts w:ascii="Calibri" w:eastAsia="Calibri" w:hAnsi="Calibri" w:cs="Calibri"/>
        </w:rPr>
        <w:t xml:space="preserve">Slack, </w:t>
      </w:r>
      <w:r w:rsidR="00AD36A6">
        <w:rPr>
          <w:rFonts w:ascii="Calibri" w:eastAsia="Calibri" w:hAnsi="Calibri" w:cs="Calibri"/>
        </w:rPr>
        <w:t>m</w:t>
      </w:r>
      <w:r>
        <w:rPr>
          <w:rFonts w:ascii="Calibri" w:eastAsia="Calibri" w:hAnsi="Calibri" w:cs="Calibri"/>
        </w:rPr>
        <w:t>obile</w:t>
      </w:r>
      <w:r w:rsidR="00AD36A6">
        <w:rPr>
          <w:rFonts w:ascii="Calibri" w:eastAsia="Calibri" w:hAnsi="Calibri" w:cs="Calibri"/>
        </w:rPr>
        <w:t xml:space="preserve"> text or talk</w:t>
      </w:r>
      <w:r>
        <w:rPr>
          <w:rFonts w:ascii="Calibri" w:eastAsia="Calibri" w:hAnsi="Calibri" w:cs="Calibri"/>
        </w:rPr>
        <w:t>, and meetings w</w:t>
      </w:r>
      <w:r w:rsidR="00AD36A6">
        <w:rPr>
          <w:rFonts w:ascii="Calibri" w:eastAsia="Calibri" w:hAnsi="Calibri" w:cs="Calibri"/>
        </w:rPr>
        <w:t>ill</w:t>
      </w:r>
      <w:r>
        <w:rPr>
          <w:rFonts w:ascii="Calibri" w:eastAsia="Calibri" w:hAnsi="Calibri" w:cs="Calibri"/>
        </w:rPr>
        <w:t xml:space="preserve"> be </w:t>
      </w:r>
      <w:r w:rsidR="00AD36A6">
        <w:rPr>
          <w:rFonts w:ascii="Calibri" w:eastAsia="Calibri" w:hAnsi="Calibri" w:cs="Calibri"/>
        </w:rPr>
        <w:t xml:space="preserve">frequently </w:t>
      </w:r>
      <w:r>
        <w:rPr>
          <w:rFonts w:ascii="Calibri" w:eastAsia="Calibri" w:hAnsi="Calibri" w:cs="Calibri"/>
        </w:rPr>
        <w:t>held during the project development for issues and confirmations of problems and solutions. Google Drive</w:t>
      </w:r>
      <w:r w:rsidR="00AD36A6">
        <w:rPr>
          <w:rFonts w:ascii="Calibri" w:eastAsia="Calibri" w:hAnsi="Calibri" w:cs="Calibri"/>
        </w:rPr>
        <w:t>, as</w:t>
      </w:r>
      <w:r>
        <w:rPr>
          <w:rFonts w:ascii="Calibri" w:eastAsia="Calibri" w:hAnsi="Calibri" w:cs="Calibri"/>
        </w:rPr>
        <w:t xml:space="preserve"> a cloud based editing tool, a hub like environment</w:t>
      </w:r>
      <w:r w:rsidR="0074722F">
        <w:rPr>
          <w:rFonts w:ascii="Calibri" w:eastAsia="Calibri" w:hAnsi="Calibri" w:cs="Calibri"/>
        </w:rPr>
        <w:t>,</w:t>
      </w:r>
      <w:r>
        <w:rPr>
          <w:rFonts w:ascii="Calibri" w:eastAsia="Calibri" w:hAnsi="Calibri" w:cs="Calibri"/>
        </w:rPr>
        <w:t xml:space="preserve"> </w:t>
      </w:r>
      <w:r w:rsidR="00AD36A6">
        <w:rPr>
          <w:rFonts w:ascii="Calibri" w:eastAsia="Calibri" w:hAnsi="Calibri" w:cs="Calibri"/>
        </w:rPr>
        <w:t>is used to</w:t>
      </w:r>
      <w:r>
        <w:rPr>
          <w:rFonts w:ascii="Calibri" w:eastAsia="Calibri" w:hAnsi="Calibri" w:cs="Calibri"/>
        </w:rPr>
        <w:t xml:space="preserve"> allow the members to perform all related communication on this platform. </w:t>
      </w:r>
      <w:proofErr w:type="spellStart"/>
      <w:r>
        <w:rPr>
          <w:rFonts w:ascii="Calibri" w:eastAsia="Calibri" w:hAnsi="Calibri" w:cs="Calibri"/>
        </w:rPr>
        <w:t>Trello</w:t>
      </w:r>
      <w:proofErr w:type="spellEnd"/>
      <w:r>
        <w:rPr>
          <w:rFonts w:ascii="Calibri" w:eastAsia="Calibri" w:hAnsi="Calibri" w:cs="Calibri"/>
        </w:rPr>
        <w:t xml:space="preserve"> is used as a whiteboard like checking list</w:t>
      </w:r>
      <w:r w:rsidR="0074722F">
        <w:rPr>
          <w:rFonts w:ascii="Calibri" w:eastAsia="Calibri" w:hAnsi="Calibri" w:cs="Calibri"/>
        </w:rPr>
        <w:t xml:space="preserve">, </w:t>
      </w:r>
      <w:r>
        <w:rPr>
          <w:rFonts w:ascii="Calibri" w:eastAsia="Calibri" w:hAnsi="Calibri" w:cs="Calibri"/>
        </w:rPr>
        <w:t>to manage the project</w:t>
      </w:r>
      <w:r w:rsidR="00AD36A6">
        <w:rPr>
          <w:rFonts w:ascii="Calibri" w:eastAsia="Calibri" w:hAnsi="Calibri" w:cs="Calibri"/>
        </w:rPr>
        <w:t xml:space="preserve"> progress</w:t>
      </w:r>
      <w:r>
        <w:rPr>
          <w:rFonts w:ascii="Calibri" w:eastAsia="Calibri" w:hAnsi="Calibri" w:cs="Calibri"/>
        </w:rPr>
        <w:t>. All the checkpoint</w:t>
      </w:r>
      <w:r w:rsidR="00AD36A6">
        <w:rPr>
          <w:rFonts w:ascii="Calibri" w:eastAsia="Calibri" w:hAnsi="Calibri" w:cs="Calibri"/>
        </w:rPr>
        <w:t>s</w:t>
      </w:r>
      <w:r>
        <w:rPr>
          <w:rFonts w:ascii="Calibri" w:eastAsia="Calibri" w:hAnsi="Calibri" w:cs="Calibri"/>
        </w:rPr>
        <w:t xml:space="preserve"> will be listed and modified along </w:t>
      </w:r>
      <w:r w:rsidR="00AD36A6">
        <w:rPr>
          <w:rFonts w:ascii="Calibri" w:eastAsia="Calibri" w:hAnsi="Calibri" w:cs="Calibri"/>
        </w:rPr>
        <w:t xml:space="preserve">with </w:t>
      </w:r>
      <w:r>
        <w:rPr>
          <w:rFonts w:ascii="Calibri" w:eastAsia="Calibri" w:hAnsi="Calibri" w:cs="Calibri"/>
        </w:rPr>
        <w:t xml:space="preserve">the project development need. The code sharing is strictly managed within </w:t>
      </w:r>
      <w:proofErr w:type="spellStart"/>
      <w:r>
        <w:rPr>
          <w:rFonts w:ascii="Calibri" w:eastAsia="Calibri" w:hAnsi="Calibri" w:cs="Calibri"/>
        </w:rPr>
        <w:t>GitHub</w:t>
      </w:r>
      <w:proofErr w:type="spellEnd"/>
      <w:r>
        <w:rPr>
          <w:rFonts w:ascii="Calibri" w:eastAsia="Calibri" w:hAnsi="Calibri" w:cs="Calibri"/>
        </w:rPr>
        <w:t xml:space="preserve">. </w:t>
      </w:r>
    </w:p>
    <w:p w14:paraId="1E2F7D2D" w14:textId="77777777" w:rsidR="00B55455" w:rsidRDefault="00B55455">
      <w:pPr>
        <w:pStyle w:val="normal0"/>
      </w:pPr>
    </w:p>
    <w:p w14:paraId="1EE1E7F0" w14:textId="77777777" w:rsidR="00B55455" w:rsidRDefault="00BB5BD7">
      <w:pPr>
        <w:pStyle w:val="Heading2"/>
        <w:contextualSpacing w:val="0"/>
      </w:pPr>
      <w:bookmarkStart w:id="2" w:name="h.ryb58th4wwg" w:colFirst="0" w:colLast="0"/>
      <w:bookmarkEnd w:id="2"/>
      <w:r>
        <w:rPr>
          <w:rFonts w:ascii="Calibri" w:eastAsia="Calibri" w:hAnsi="Calibri" w:cs="Calibri"/>
          <w:color w:val="0B5394"/>
          <w:sz w:val="28"/>
        </w:rPr>
        <w:t>4.1 Activity Schedule</w:t>
      </w:r>
    </w:p>
    <w:p w14:paraId="5B8BABB1" w14:textId="168B8B0E" w:rsidR="00B55455" w:rsidRDefault="00BB5BD7">
      <w:pPr>
        <w:pStyle w:val="normal0"/>
      </w:pPr>
      <w:r>
        <w:rPr>
          <w:rFonts w:ascii="Calibri" w:eastAsia="Calibri" w:hAnsi="Calibri" w:cs="Calibri"/>
        </w:rPr>
        <w:t>The agile project methodology</w:t>
      </w:r>
      <w:r w:rsidR="00792BB7">
        <w:rPr>
          <w:rFonts w:ascii="Calibri" w:eastAsia="Calibri" w:hAnsi="Calibri" w:cs="Calibri"/>
        </w:rPr>
        <w:t xml:space="preserve"> is</w:t>
      </w:r>
      <w:r>
        <w:rPr>
          <w:rFonts w:ascii="Calibri" w:eastAsia="Calibri" w:hAnsi="Calibri" w:cs="Calibri"/>
        </w:rPr>
        <w:t xml:space="preserve"> used during the whole project development in which the aim is to deliver the </w:t>
      </w:r>
      <w:r w:rsidR="00792BB7">
        <w:rPr>
          <w:rFonts w:ascii="Calibri" w:eastAsia="Calibri" w:hAnsi="Calibri" w:cs="Calibri"/>
        </w:rPr>
        <w:t>maximum</w:t>
      </w:r>
      <w:r>
        <w:rPr>
          <w:rFonts w:ascii="Calibri" w:eastAsia="Calibri" w:hAnsi="Calibri" w:cs="Calibri"/>
        </w:rPr>
        <w:t xml:space="preserve"> user requirements per sprint. </w:t>
      </w:r>
      <w:r w:rsidR="0074722F">
        <w:rPr>
          <w:rFonts w:ascii="Calibri" w:eastAsia="Calibri" w:hAnsi="Calibri" w:cs="Calibri"/>
        </w:rPr>
        <w:t>Each</w:t>
      </w:r>
      <w:r>
        <w:rPr>
          <w:rFonts w:ascii="Calibri" w:eastAsia="Calibri" w:hAnsi="Calibri" w:cs="Calibri"/>
        </w:rPr>
        <w:t xml:space="preserve"> sprint w</w:t>
      </w:r>
      <w:r w:rsidR="00792BB7">
        <w:rPr>
          <w:rFonts w:ascii="Calibri" w:eastAsia="Calibri" w:hAnsi="Calibri" w:cs="Calibri"/>
        </w:rPr>
        <w:t>ill</w:t>
      </w:r>
      <w:r>
        <w:rPr>
          <w:rFonts w:ascii="Calibri" w:eastAsia="Calibri" w:hAnsi="Calibri" w:cs="Calibri"/>
        </w:rPr>
        <w:t xml:space="preserve"> last</w:t>
      </w:r>
      <w:r w:rsidR="00792BB7">
        <w:rPr>
          <w:rFonts w:ascii="Calibri" w:eastAsia="Calibri" w:hAnsi="Calibri" w:cs="Calibri"/>
        </w:rPr>
        <w:t xml:space="preserve"> for</w:t>
      </w:r>
      <w:r>
        <w:rPr>
          <w:rFonts w:ascii="Calibri" w:eastAsia="Calibri" w:hAnsi="Calibri" w:cs="Calibri"/>
        </w:rPr>
        <w:t xml:space="preserve"> </w:t>
      </w:r>
      <w:r w:rsidR="00792BB7">
        <w:rPr>
          <w:rFonts w:ascii="Calibri" w:eastAsia="Calibri" w:hAnsi="Calibri" w:cs="Calibri"/>
        </w:rPr>
        <w:t>two</w:t>
      </w:r>
      <w:r>
        <w:rPr>
          <w:rFonts w:ascii="Calibri" w:eastAsia="Calibri" w:hAnsi="Calibri" w:cs="Calibri"/>
        </w:rPr>
        <w:t xml:space="preserve"> weeks.</w:t>
      </w:r>
    </w:p>
    <w:p w14:paraId="18468669" w14:textId="77777777" w:rsidR="00B55455" w:rsidRDefault="00B55455">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2398"/>
        <w:gridCol w:w="1322"/>
      </w:tblGrid>
      <w:tr w:rsidR="00B55455" w14:paraId="329381BF" w14:textId="77777777" w:rsidTr="006D1D46">
        <w:tc>
          <w:tcPr>
            <w:tcW w:w="1880" w:type="dxa"/>
            <w:tcMar>
              <w:top w:w="100" w:type="dxa"/>
              <w:left w:w="100" w:type="dxa"/>
              <w:bottom w:w="100" w:type="dxa"/>
              <w:right w:w="100" w:type="dxa"/>
            </w:tcMar>
          </w:tcPr>
          <w:p w14:paraId="649F2D34" w14:textId="77777777" w:rsidR="00B55455" w:rsidRDefault="00BB5BD7">
            <w:pPr>
              <w:pStyle w:val="normal0"/>
              <w:spacing w:before="120" w:line="240" w:lineRule="auto"/>
            </w:pPr>
            <w:r>
              <w:rPr>
                <w:rFonts w:ascii="Calibri" w:eastAsia="Calibri" w:hAnsi="Calibri" w:cs="Calibri"/>
                <w:b/>
                <w:color w:val="0B5394"/>
              </w:rPr>
              <w:t>Activity Name</w:t>
            </w:r>
          </w:p>
        </w:tc>
        <w:tc>
          <w:tcPr>
            <w:tcW w:w="1880" w:type="dxa"/>
            <w:tcMar>
              <w:top w:w="100" w:type="dxa"/>
              <w:left w:w="100" w:type="dxa"/>
              <w:bottom w:w="100" w:type="dxa"/>
              <w:right w:w="100" w:type="dxa"/>
            </w:tcMar>
          </w:tcPr>
          <w:p w14:paraId="49961389" w14:textId="77777777" w:rsidR="00B55455" w:rsidRDefault="00BB5BD7">
            <w:pPr>
              <w:pStyle w:val="normal0"/>
              <w:spacing w:before="120" w:line="240" w:lineRule="auto"/>
            </w:pPr>
            <w:r>
              <w:rPr>
                <w:rFonts w:ascii="Calibri" w:eastAsia="Calibri" w:hAnsi="Calibri" w:cs="Calibri"/>
                <w:b/>
                <w:color w:val="0B5394"/>
              </w:rPr>
              <w:t>Periodicity</w:t>
            </w:r>
          </w:p>
        </w:tc>
        <w:tc>
          <w:tcPr>
            <w:tcW w:w="1880" w:type="dxa"/>
            <w:tcMar>
              <w:top w:w="100" w:type="dxa"/>
              <w:left w:w="100" w:type="dxa"/>
              <w:bottom w:w="100" w:type="dxa"/>
              <w:right w:w="100" w:type="dxa"/>
            </w:tcMar>
          </w:tcPr>
          <w:p w14:paraId="1D783AF9" w14:textId="77777777" w:rsidR="00B55455" w:rsidRDefault="00BB5BD7">
            <w:pPr>
              <w:pStyle w:val="normal0"/>
              <w:spacing w:before="120" w:line="240" w:lineRule="auto"/>
            </w:pPr>
            <w:r>
              <w:rPr>
                <w:rFonts w:ascii="Calibri" w:eastAsia="Calibri" w:hAnsi="Calibri" w:cs="Calibri"/>
                <w:b/>
                <w:color w:val="0B5394"/>
              </w:rPr>
              <w:t>Duration</w:t>
            </w:r>
          </w:p>
        </w:tc>
        <w:tc>
          <w:tcPr>
            <w:tcW w:w="2398" w:type="dxa"/>
            <w:tcMar>
              <w:top w:w="100" w:type="dxa"/>
              <w:left w:w="100" w:type="dxa"/>
              <w:bottom w:w="100" w:type="dxa"/>
              <w:right w:w="100" w:type="dxa"/>
            </w:tcMar>
          </w:tcPr>
          <w:p w14:paraId="287B31E2" w14:textId="77777777" w:rsidR="00B55455" w:rsidRDefault="00BB5BD7">
            <w:pPr>
              <w:pStyle w:val="normal0"/>
              <w:spacing w:before="120" w:line="240" w:lineRule="auto"/>
            </w:pPr>
            <w:r>
              <w:rPr>
                <w:rFonts w:ascii="Calibri" w:eastAsia="Calibri" w:hAnsi="Calibri" w:cs="Calibri"/>
                <w:b/>
                <w:color w:val="0B5394"/>
              </w:rPr>
              <w:t>Location</w:t>
            </w:r>
          </w:p>
        </w:tc>
        <w:tc>
          <w:tcPr>
            <w:tcW w:w="1322" w:type="dxa"/>
            <w:tcMar>
              <w:top w:w="100" w:type="dxa"/>
              <w:left w:w="100" w:type="dxa"/>
              <w:bottom w:w="100" w:type="dxa"/>
              <w:right w:w="100" w:type="dxa"/>
            </w:tcMar>
          </w:tcPr>
          <w:p w14:paraId="19357343" w14:textId="77777777" w:rsidR="00B55455" w:rsidRDefault="00BB5BD7">
            <w:pPr>
              <w:pStyle w:val="normal0"/>
              <w:spacing w:before="120" w:line="240" w:lineRule="auto"/>
            </w:pPr>
            <w:r>
              <w:rPr>
                <w:rFonts w:ascii="Calibri" w:eastAsia="Calibri" w:hAnsi="Calibri" w:cs="Calibri"/>
                <w:b/>
                <w:color w:val="0B5394"/>
              </w:rPr>
              <w:t>Start time</w:t>
            </w:r>
          </w:p>
        </w:tc>
      </w:tr>
      <w:tr w:rsidR="00B55455" w14:paraId="65502FE7" w14:textId="77777777" w:rsidTr="006D1D46">
        <w:tc>
          <w:tcPr>
            <w:tcW w:w="1880" w:type="dxa"/>
            <w:tcMar>
              <w:top w:w="100" w:type="dxa"/>
              <w:left w:w="100" w:type="dxa"/>
              <w:bottom w:w="100" w:type="dxa"/>
              <w:right w:w="100" w:type="dxa"/>
            </w:tcMar>
          </w:tcPr>
          <w:p w14:paraId="5FE53CE6" w14:textId="77777777" w:rsidR="00B55455" w:rsidRDefault="00BB5BD7">
            <w:pPr>
              <w:pStyle w:val="normal0"/>
              <w:spacing w:before="120" w:line="240" w:lineRule="auto"/>
            </w:pPr>
            <w:r>
              <w:rPr>
                <w:rFonts w:ascii="Calibri" w:eastAsia="Calibri" w:hAnsi="Calibri" w:cs="Calibri"/>
                <w:b/>
              </w:rPr>
              <w:t>Project planning</w:t>
            </w:r>
          </w:p>
        </w:tc>
        <w:tc>
          <w:tcPr>
            <w:tcW w:w="1880" w:type="dxa"/>
            <w:tcMar>
              <w:top w:w="100" w:type="dxa"/>
              <w:left w:w="100" w:type="dxa"/>
              <w:bottom w:w="100" w:type="dxa"/>
              <w:right w:w="100" w:type="dxa"/>
            </w:tcMar>
          </w:tcPr>
          <w:p w14:paraId="785E2C74" w14:textId="77777777" w:rsidR="00B55455" w:rsidRDefault="00BB5BD7">
            <w:pPr>
              <w:pStyle w:val="normal0"/>
              <w:spacing w:before="120" w:line="240" w:lineRule="auto"/>
            </w:pPr>
            <w:r>
              <w:rPr>
                <w:rFonts w:ascii="Calibri" w:eastAsia="Calibri" w:hAnsi="Calibri" w:cs="Calibri"/>
              </w:rPr>
              <w:t>One per Project</w:t>
            </w:r>
          </w:p>
        </w:tc>
        <w:tc>
          <w:tcPr>
            <w:tcW w:w="1880" w:type="dxa"/>
            <w:tcMar>
              <w:top w:w="100" w:type="dxa"/>
              <w:left w:w="100" w:type="dxa"/>
              <w:bottom w:w="100" w:type="dxa"/>
              <w:right w:w="100" w:type="dxa"/>
            </w:tcMar>
          </w:tcPr>
          <w:p w14:paraId="4FDC435E" w14:textId="77777777" w:rsidR="00B55455" w:rsidRDefault="00BB5BD7">
            <w:pPr>
              <w:pStyle w:val="normal0"/>
              <w:spacing w:before="120" w:line="240" w:lineRule="auto"/>
            </w:pPr>
            <w:r>
              <w:rPr>
                <w:rFonts w:ascii="Calibri" w:eastAsia="Calibri" w:hAnsi="Calibri" w:cs="Calibri"/>
              </w:rPr>
              <w:t>On Demand</w:t>
            </w:r>
          </w:p>
        </w:tc>
        <w:tc>
          <w:tcPr>
            <w:tcW w:w="2398" w:type="dxa"/>
            <w:tcMar>
              <w:top w:w="100" w:type="dxa"/>
              <w:left w:w="100" w:type="dxa"/>
              <w:bottom w:w="100" w:type="dxa"/>
              <w:right w:w="100" w:type="dxa"/>
            </w:tcMar>
          </w:tcPr>
          <w:p w14:paraId="50115646" w14:textId="125308F6" w:rsidR="00B55455" w:rsidRDefault="00BB5BD7">
            <w:pPr>
              <w:pStyle w:val="normal0"/>
              <w:spacing w:before="120" w:line="240" w:lineRule="auto"/>
            </w:pPr>
            <w:r>
              <w:rPr>
                <w:rFonts w:ascii="Calibri" w:eastAsia="Calibri" w:hAnsi="Calibri" w:cs="Calibri"/>
              </w:rPr>
              <w:t xml:space="preserve">SIT Building Room </w:t>
            </w:r>
            <w:r w:rsidR="00792BB7">
              <w:rPr>
                <w:rFonts w:ascii="Calibri" w:eastAsia="Calibri" w:hAnsi="Calibri" w:cs="Calibri"/>
              </w:rPr>
              <w:t>Lab</w:t>
            </w:r>
            <w:r>
              <w:rPr>
                <w:rFonts w:ascii="Calibri" w:eastAsia="Calibri" w:hAnsi="Calibri" w:cs="Calibri"/>
              </w:rPr>
              <w:t xml:space="preserve"> 118</w:t>
            </w:r>
          </w:p>
        </w:tc>
        <w:tc>
          <w:tcPr>
            <w:tcW w:w="1322" w:type="dxa"/>
            <w:tcMar>
              <w:top w:w="100" w:type="dxa"/>
              <w:left w:w="100" w:type="dxa"/>
              <w:bottom w:w="100" w:type="dxa"/>
              <w:right w:w="100" w:type="dxa"/>
            </w:tcMar>
          </w:tcPr>
          <w:p w14:paraId="5B892A0A" w14:textId="39E1464F" w:rsidR="00792BB7" w:rsidRDefault="00BB5BD7">
            <w:pPr>
              <w:pStyle w:val="normal0"/>
              <w:widowControl w:val="0"/>
              <w:spacing w:line="240" w:lineRule="auto"/>
              <w:rPr>
                <w:ins w:id="3" w:author="ela ele" w:date="2015-04-06T15:31:00Z"/>
              </w:rPr>
            </w:pPr>
            <w:r>
              <w:rPr>
                <w:rFonts w:ascii="Calibri" w:eastAsia="Calibri" w:hAnsi="Calibri" w:cs="Calibri"/>
              </w:rPr>
              <w:t>Monday</w:t>
            </w:r>
          </w:p>
          <w:p w14:paraId="3CAD7437" w14:textId="77777777" w:rsidR="00B55455" w:rsidRDefault="00BB5BD7" w:rsidP="006D1D46">
            <w:pPr>
              <w:pStyle w:val="normal0"/>
              <w:widowControl w:val="0"/>
              <w:spacing w:line="240" w:lineRule="auto"/>
              <w:rPr>
                <w:rFonts w:ascii="Trebuchet MS" w:eastAsia="Trebuchet MS" w:hAnsi="Trebuchet MS" w:cs="Trebuchet MS"/>
                <w:sz w:val="42"/>
              </w:rPr>
            </w:pPr>
            <w:proofErr w:type="spellStart"/>
            <w:r>
              <w:rPr>
                <w:rFonts w:ascii="Calibri" w:eastAsia="Calibri" w:hAnsi="Calibri" w:cs="Calibri"/>
              </w:rPr>
              <w:t>7pm</w:t>
            </w:r>
            <w:proofErr w:type="spellEnd"/>
          </w:p>
        </w:tc>
      </w:tr>
      <w:tr w:rsidR="00B55455" w14:paraId="583E7CDC" w14:textId="77777777" w:rsidTr="006D1D46">
        <w:tc>
          <w:tcPr>
            <w:tcW w:w="1880" w:type="dxa"/>
            <w:tcMar>
              <w:top w:w="100" w:type="dxa"/>
              <w:left w:w="100" w:type="dxa"/>
              <w:bottom w:w="100" w:type="dxa"/>
              <w:right w:w="100" w:type="dxa"/>
            </w:tcMar>
          </w:tcPr>
          <w:p w14:paraId="504AAD86" w14:textId="77777777" w:rsidR="00B55455" w:rsidRDefault="00BB5BD7">
            <w:pPr>
              <w:pStyle w:val="normal0"/>
              <w:spacing w:before="120" w:line="240" w:lineRule="auto"/>
            </w:pPr>
            <w:r>
              <w:rPr>
                <w:rFonts w:ascii="Calibri" w:eastAsia="Calibri" w:hAnsi="Calibri" w:cs="Calibri"/>
                <w:b/>
              </w:rPr>
              <w:t>Release planning</w:t>
            </w:r>
          </w:p>
        </w:tc>
        <w:tc>
          <w:tcPr>
            <w:tcW w:w="1880" w:type="dxa"/>
            <w:tcMar>
              <w:top w:w="100" w:type="dxa"/>
              <w:left w:w="100" w:type="dxa"/>
              <w:bottom w:w="100" w:type="dxa"/>
              <w:right w:w="100" w:type="dxa"/>
            </w:tcMar>
          </w:tcPr>
          <w:p w14:paraId="5BEFCA24" w14:textId="77777777" w:rsidR="00B55455" w:rsidRDefault="00BB5BD7">
            <w:pPr>
              <w:pStyle w:val="normal0"/>
              <w:spacing w:before="120" w:line="240" w:lineRule="auto"/>
            </w:pPr>
            <w:r>
              <w:rPr>
                <w:rFonts w:ascii="Calibri" w:eastAsia="Calibri" w:hAnsi="Calibri" w:cs="Calibri"/>
              </w:rPr>
              <w:t>One per Release</w:t>
            </w:r>
          </w:p>
        </w:tc>
        <w:tc>
          <w:tcPr>
            <w:tcW w:w="1880" w:type="dxa"/>
            <w:tcMar>
              <w:top w:w="100" w:type="dxa"/>
              <w:left w:w="100" w:type="dxa"/>
              <w:bottom w:w="100" w:type="dxa"/>
              <w:right w:w="100" w:type="dxa"/>
            </w:tcMar>
          </w:tcPr>
          <w:p w14:paraId="192AA677" w14:textId="77777777" w:rsidR="00B55455" w:rsidRDefault="00BB5BD7">
            <w:pPr>
              <w:pStyle w:val="normal0"/>
              <w:spacing w:before="120" w:line="240" w:lineRule="auto"/>
            </w:pPr>
            <w:r>
              <w:rPr>
                <w:rFonts w:ascii="Calibri" w:eastAsia="Calibri" w:hAnsi="Calibri" w:cs="Calibri"/>
              </w:rPr>
              <w:t>On Demand</w:t>
            </w:r>
          </w:p>
        </w:tc>
        <w:tc>
          <w:tcPr>
            <w:tcW w:w="2398" w:type="dxa"/>
            <w:tcMar>
              <w:top w:w="100" w:type="dxa"/>
              <w:left w:w="100" w:type="dxa"/>
              <w:bottom w:w="100" w:type="dxa"/>
              <w:right w:w="100" w:type="dxa"/>
            </w:tcMar>
          </w:tcPr>
          <w:p w14:paraId="1440DF7A" w14:textId="4C378C73" w:rsidR="00B55455" w:rsidRDefault="00BB5BD7">
            <w:pPr>
              <w:pStyle w:val="normal0"/>
              <w:spacing w:before="120" w:line="240" w:lineRule="auto"/>
            </w:pPr>
            <w:r>
              <w:rPr>
                <w:rFonts w:ascii="Calibri" w:eastAsia="Calibri" w:hAnsi="Calibri" w:cs="Calibri"/>
              </w:rPr>
              <w:t>SIT Building Room</w:t>
            </w:r>
            <w:r w:rsidR="00792BB7">
              <w:rPr>
                <w:rFonts w:ascii="Calibri" w:eastAsia="Calibri" w:hAnsi="Calibri" w:cs="Calibri"/>
              </w:rPr>
              <w:t xml:space="preserve"> Lab</w:t>
            </w:r>
            <w:r>
              <w:rPr>
                <w:rFonts w:ascii="Calibri" w:eastAsia="Calibri" w:hAnsi="Calibri" w:cs="Calibri"/>
              </w:rPr>
              <w:t xml:space="preserve"> 118</w:t>
            </w:r>
          </w:p>
        </w:tc>
        <w:tc>
          <w:tcPr>
            <w:tcW w:w="1322" w:type="dxa"/>
            <w:tcMar>
              <w:top w:w="100" w:type="dxa"/>
              <w:left w:w="100" w:type="dxa"/>
              <w:bottom w:w="100" w:type="dxa"/>
              <w:right w:w="100" w:type="dxa"/>
            </w:tcMar>
          </w:tcPr>
          <w:p w14:paraId="17CA004C" w14:textId="77777777" w:rsidR="00B55455" w:rsidRDefault="00BB5BD7">
            <w:pPr>
              <w:pStyle w:val="normal0"/>
              <w:widowControl w:val="0"/>
              <w:spacing w:line="240" w:lineRule="auto"/>
            </w:pPr>
            <w:r>
              <w:rPr>
                <w:rFonts w:ascii="Calibri" w:eastAsia="Calibri" w:hAnsi="Calibri" w:cs="Calibri"/>
              </w:rPr>
              <w:t>Monday</w:t>
            </w:r>
          </w:p>
          <w:p w14:paraId="3B7A2732" w14:textId="77777777" w:rsidR="00B55455" w:rsidRDefault="00BB5BD7">
            <w:pPr>
              <w:pStyle w:val="normal0"/>
              <w:spacing w:line="240" w:lineRule="auto"/>
            </w:pPr>
            <w:proofErr w:type="spellStart"/>
            <w:r>
              <w:rPr>
                <w:rFonts w:ascii="Calibri" w:eastAsia="Calibri" w:hAnsi="Calibri" w:cs="Calibri"/>
              </w:rPr>
              <w:t>7pm</w:t>
            </w:r>
            <w:proofErr w:type="spellEnd"/>
            <w:r>
              <w:rPr>
                <w:rFonts w:ascii="Calibri" w:eastAsia="Calibri" w:hAnsi="Calibri" w:cs="Calibri"/>
              </w:rPr>
              <w:t xml:space="preserve"> </w:t>
            </w:r>
          </w:p>
        </w:tc>
      </w:tr>
      <w:tr w:rsidR="00B55455" w14:paraId="068A66E2" w14:textId="77777777" w:rsidTr="006D1D46">
        <w:tc>
          <w:tcPr>
            <w:tcW w:w="1880" w:type="dxa"/>
            <w:tcMar>
              <w:top w:w="100" w:type="dxa"/>
              <w:left w:w="100" w:type="dxa"/>
              <w:bottom w:w="100" w:type="dxa"/>
              <w:right w:w="100" w:type="dxa"/>
            </w:tcMar>
          </w:tcPr>
          <w:p w14:paraId="7048D9A3" w14:textId="77777777" w:rsidR="00B55455" w:rsidRDefault="00BB5BD7">
            <w:pPr>
              <w:pStyle w:val="normal0"/>
              <w:spacing w:before="120" w:line="240" w:lineRule="auto"/>
            </w:pPr>
            <w:r>
              <w:rPr>
                <w:rFonts w:ascii="Calibri" w:eastAsia="Calibri" w:hAnsi="Calibri" w:cs="Calibri"/>
                <w:b/>
              </w:rPr>
              <w:t>Sprint</w:t>
            </w:r>
          </w:p>
        </w:tc>
        <w:tc>
          <w:tcPr>
            <w:tcW w:w="1880" w:type="dxa"/>
            <w:tcMar>
              <w:top w:w="100" w:type="dxa"/>
              <w:left w:w="100" w:type="dxa"/>
              <w:bottom w:w="100" w:type="dxa"/>
              <w:right w:w="100" w:type="dxa"/>
            </w:tcMar>
          </w:tcPr>
          <w:p w14:paraId="35D23AA0" w14:textId="77777777" w:rsidR="00B55455" w:rsidRDefault="00BB5BD7">
            <w:pPr>
              <w:pStyle w:val="normal0"/>
              <w:spacing w:before="120" w:line="240" w:lineRule="auto"/>
            </w:pPr>
            <w:r>
              <w:rPr>
                <w:rFonts w:ascii="Calibri" w:eastAsia="Calibri" w:hAnsi="Calibri" w:cs="Calibri"/>
              </w:rPr>
              <w:t>Fortnightly</w:t>
            </w:r>
          </w:p>
        </w:tc>
        <w:tc>
          <w:tcPr>
            <w:tcW w:w="1880" w:type="dxa"/>
            <w:tcMar>
              <w:top w:w="100" w:type="dxa"/>
              <w:left w:w="100" w:type="dxa"/>
              <w:bottom w:w="100" w:type="dxa"/>
              <w:right w:w="100" w:type="dxa"/>
            </w:tcMar>
          </w:tcPr>
          <w:p w14:paraId="5D1FE211" w14:textId="77777777" w:rsidR="00B55455" w:rsidRDefault="00BB5BD7">
            <w:pPr>
              <w:pStyle w:val="normal0"/>
              <w:spacing w:before="120" w:line="240" w:lineRule="auto"/>
            </w:pPr>
            <w:r>
              <w:rPr>
                <w:rFonts w:ascii="Calibri" w:eastAsia="Calibri" w:hAnsi="Calibri" w:cs="Calibri"/>
              </w:rPr>
              <w:t>14 days</w:t>
            </w:r>
          </w:p>
        </w:tc>
        <w:tc>
          <w:tcPr>
            <w:tcW w:w="2398" w:type="dxa"/>
            <w:tcMar>
              <w:top w:w="100" w:type="dxa"/>
              <w:left w:w="100" w:type="dxa"/>
              <w:bottom w:w="100" w:type="dxa"/>
              <w:right w:w="100" w:type="dxa"/>
            </w:tcMar>
          </w:tcPr>
          <w:p w14:paraId="2B308D21" w14:textId="77777777" w:rsidR="00B55455" w:rsidRDefault="00BB5BD7">
            <w:pPr>
              <w:pStyle w:val="normal0"/>
              <w:spacing w:before="120" w:line="240" w:lineRule="auto"/>
            </w:pPr>
            <w:r>
              <w:rPr>
                <w:rFonts w:ascii="Calibri" w:eastAsia="Calibri" w:hAnsi="Calibri" w:cs="Calibri"/>
              </w:rPr>
              <w:t>SIT Building Open Plan 110 Area</w:t>
            </w:r>
          </w:p>
        </w:tc>
        <w:tc>
          <w:tcPr>
            <w:tcW w:w="1322" w:type="dxa"/>
            <w:tcMar>
              <w:top w:w="100" w:type="dxa"/>
              <w:left w:w="100" w:type="dxa"/>
              <w:bottom w:w="100" w:type="dxa"/>
              <w:right w:w="100" w:type="dxa"/>
            </w:tcMar>
          </w:tcPr>
          <w:p w14:paraId="00A2F47F" w14:textId="77777777" w:rsidR="00B55455" w:rsidRDefault="00BB5BD7">
            <w:pPr>
              <w:pStyle w:val="normal0"/>
              <w:spacing w:before="120" w:line="240" w:lineRule="auto"/>
            </w:pPr>
            <w:r>
              <w:rPr>
                <w:rFonts w:ascii="Calibri" w:eastAsia="Calibri" w:hAnsi="Calibri" w:cs="Calibri"/>
              </w:rPr>
              <w:t>Depend on individual</w:t>
            </w:r>
          </w:p>
        </w:tc>
      </w:tr>
      <w:tr w:rsidR="00B55455" w14:paraId="6681E6AF" w14:textId="77777777" w:rsidTr="006D1D46">
        <w:tc>
          <w:tcPr>
            <w:tcW w:w="1880" w:type="dxa"/>
            <w:tcMar>
              <w:top w:w="100" w:type="dxa"/>
              <w:left w:w="100" w:type="dxa"/>
              <w:bottom w:w="100" w:type="dxa"/>
              <w:right w:w="100" w:type="dxa"/>
            </w:tcMar>
          </w:tcPr>
          <w:p w14:paraId="0699AF2B" w14:textId="77777777" w:rsidR="00B55455" w:rsidRDefault="00BB5BD7">
            <w:pPr>
              <w:pStyle w:val="normal0"/>
              <w:spacing w:before="120" w:line="240" w:lineRule="auto"/>
            </w:pPr>
            <w:r>
              <w:rPr>
                <w:rFonts w:ascii="Calibri" w:eastAsia="Calibri" w:hAnsi="Calibri" w:cs="Calibri"/>
                <w:b/>
              </w:rPr>
              <w:t>Sprint planning</w:t>
            </w:r>
          </w:p>
        </w:tc>
        <w:tc>
          <w:tcPr>
            <w:tcW w:w="1880" w:type="dxa"/>
            <w:tcMar>
              <w:top w:w="100" w:type="dxa"/>
              <w:left w:w="100" w:type="dxa"/>
              <w:bottom w:w="100" w:type="dxa"/>
              <w:right w:w="100" w:type="dxa"/>
            </w:tcMar>
          </w:tcPr>
          <w:p w14:paraId="50E1B309" w14:textId="12016B97" w:rsidR="00B55455" w:rsidRDefault="00BB5BD7">
            <w:pPr>
              <w:pStyle w:val="normal0"/>
              <w:spacing w:before="120" w:line="240" w:lineRule="auto"/>
            </w:pPr>
            <w:r>
              <w:rPr>
                <w:rFonts w:ascii="Calibri" w:eastAsia="Calibri" w:hAnsi="Calibri" w:cs="Calibri"/>
              </w:rPr>
              <w:t xml:space="preserve">Fortnightly, in the beginning of </w:t>
            </w:r>
            <w:r w:rsidR="00792BB7">
              <w:rPr>
                <w:rFonts w:ascii="Calibri" w:eastAsia="Calibri" w:hAnsi="Calibri" w:cs="Calibri"/>
              </w:rPr>
              <w:t xml:space="preserve">the </w:t>
            </w:r>
            <w:r>
              <w:rPr>
                <w:rFonts w:ascii="Calibri" w:eastAsia="Calibri" w:hAnsi="Calibri" w:cs="Calibri"/>
              </w:rPr>
              <w:t xml:space="preserve">sprint </w:t>
            </w:r>
          </w:p>
        </w:tc>
        <w:tc>
          <w:tcPr>
            <w:tcW w:w="1880" w:type="dxa"/>
            <w:tcMar>
              <w:top w:w="100" w:type="dxa"/>
              <w:left w:w="100" w:type="dxa"/>
              <w:bottom w:w="100" w:type="dxa"/>
              <w:right w:w="100" w:type="dxa"/>
            </w:tcMar>
          </w:tcPr>
          <w:p w14:paraId="7D9E337D" w14:textId="77777777" w:rsidR="00B55455" w:rsidRDefault="00BB5BD7">
            <w:pPr>
              <w:pStyle w:val="normal0"/>
              <w:spacing w:before="120" w:line="240" w:lineRule="auto"/>
            </w:pPr>
            <w:r>
              <w:rPr>
                <w:rFonts w:ascii="Calibri" w:eastAsia="Calibri" w:hAnsi="Calibri" w:cs="Calibri"/>
              </w:rPr>
              <w:t>On Demand</w:t>
            </w:r>
          </w:p>
        </w:tc>
        <w:tc>
          <w:tcPr>
            <w:tcW w:w="2398" w:type="dxa"/>
            <w:tcMar>
              <w:top w:w="100" w:type="dxa"/>
              <w:left w:w="100" w:type="dxa"/>
              <w:bottom w:w="100" w:type="dxa"/>
              <w:right w:w="100" w:type="dxa"/>
            </w:tcMar>
          </w:tcPr>
          <w:p w14:paraId="392A3B45" w14:textId="77777777" w:rsidR="00B55455" w:rsidRDefault="00BB5BD7">
            <w:pPr>
              <w:pStyle w:val="normal0"/>
              <w:spacing w:before="120" w:line="240" w:lineRule="auto"/>
            </w:pPr>
            <w:r>
              <w:rPr>
                <w:rFonts w:ascii="Calibri" w:eastAsia="Calibri" w:hAnsi="Calibri" w:cs="Calibri"/>
              </w:rPr>
              <w:t>SIT Building Open Plan 110 Area</w:t>
            </w:r>
          </w:p>
        </w:tc>
        <w:tc>
          <w:tcPr>
            <w:tcW w:w="1322" w:type="dxa"/>
            <w:tcMar>
              <w:top w:w="100" w:type="dxa"/>
              <w:left w:w="100" w:type="dxa"/>
              <w:bottom w:w="100" w:type="dxa"/>
              <w:right w:w="100" w:type="dxa"/>
            </w:tcMar>
          </w:tcPr>
          <w:p w14:paraId="381EA597" w14:textId="0A13EFC0" w:rsidR="00792BB7" w:rsidRDefault="00BB5BD7">
            <w:pPr>
              <w:pStyle w:val="normal0"/>
              <w:widowControl w:val="0"/>
              <w:spacing w:line="240" w:lineRule="auto"/>
              <w:rPr>
                <w:ins w:id="4" w:author="ela ele" w:date="2015-04-06T15:31:00Z"/>
              </w:rPr>
            </w:pPr>
            <w:r>
              <w:rPr>
                <w:rFonts w:ascii="Calibri" w:eastAsia="Calibri" w:hAnsi="Calibri" w:cs="Calibri"/>
              </w:rPr>
              <w:t>Tuesday</w:t>
            </w:r>
          </w:p>
          <w:p w14:paraId="786219BA" w14:textId="77777777" w:rsidR="00B55455" w:rsidRDefault="00BB5BD7" w:rsidP="006D1D46">
            <w:pPr>
              <w:pStyle w:val="normal0"/>
              <w:widowControl w:val="0"/>
              <w:spacing w:line="240" w:lineRule="auto"/>
              <w:rPr>
                <w:rFonts w:ascii="Trebuchet MS" w:eastAsia="Trebuchet MS" w:hAnsi="Trebuchet MS" w:cs="Trebuchet MS"/>
                <w:sz w:val="42"/>
              </w:rPr>
            </w:pPr>
            <w:proofErr w:type="spellStart"/>
            <w:r>
              <w:rPr>
                <w:rFonts w:ascii="Calibri" w:eastAsia="Calibri" w:hAnsi="Calibri" w:cs="Calibri"/>
              </w:rPr>
              <w:t>11am</w:t>
            </w:r>
            <w:proofErr w:type="spellEnd"/>
          </w:p>
        </w:tc>
      </w:tr>
      <w:tr w:rsidR="00B55455" w14:paraId="05F9AFE2" w14:textId="77777777" w:rsidTr="006D1D46">
        <w:tc>
          <w:tcPr>
            <w:tcW w:w="1880" w:type="dxa"/>
            <w:tcMar>
              <w:top w:w="100" w:type="dxa"/>
              <w:left w:w="100" w:type="dxa"/>
              <w:bottom w:w="100" w:type="dxa"/>
              <w:right w:w="100" w:type="dxa"/>
            </w:tcMar>
          </w:tcPr>
          <w:p w14:paraId="207BB9FE" w14:textId="54E22685" w:rsidR="00B55455" w:rsidRDefault="00BB5BD7">
            <w:pPr>
              <w:pStyle w:val="normal0"/>
              <w:spacing w:before="120" w:line="240" w:lineRule="auto"/>
            </w:pPr>
            <w:r>
              <w:rPr>
                <w:rFonts w:ascii="Calibri" w:eastAsia="Calibri" w:hAnsi="Calibri" w:cs="Calibri"/>
                <w:b/>
              </w:rPr>
              <w:t xml:space="preserve">Sprint </w:t>
            </w:r>
            <w:r w:rsidR="00792BB7">
              <w:rPr>
                <w:rFonts w:ascii="Calibri" w:eastAsia="Calibri" w:hAnsi="Calibri" w:cs="Calibri"/>
                <w:b/>
              </w:rPr>
              <w:t>s</w:t>
            </w:r>
            <w:r>
              <w:rPr>
                <w:rFonts w:ascii="Calibri" w:eastAsia="Calibri" w:hAnsi="Calibri" w:cs="Calibri"/>
                <w:b/>
              </w:rPr>
              <w:t>crum</w:t>
            </w:r>
          </w:p>
        </w:tc>
        <w:tc>
          <w:tcPr>
            <w:tcW w:w="1880" w:type="dxa"/>
            <w:tcMar>
              <w:top w:w="100" w:type="dxa"/>
              <w:left w:w="100" w:type="dxa"/>
              <w:bottom w:w="100" w:type="dxa"/>
              <w:right w:w="100" w:type="dxa"/>
            </w:tcMar>
          </w:tcPr>
          <w:p w14:paraId="459B06C3" w14:textId="77777777" w:rsidR="00B55455" w:rsidRDefault="00BB5BD7">
            <w:pPr>
              <w:pStyle w:val="normal0"/>
              <w:spacing w:before="120" w:line="240" w:lineRule="auto"/>
            </w:pPr>
            <w:r>
              <w:rPr>
                <w:rFonts w:ascii="Calibri" w:eastAsia="Calibri" w:hAnsi="Calibri" w:cs="Calibri"/>
              </w:rPr>
              <w:t>Daily</w:t>
            </w:r>
          </w:p>
        </w:tc>
        <w:tc>
          <w:tcPr>
            <w:tcW w:w="1880" w:type="dxa"/>
            <w:tcMar>
              <w:top w:w="100" w:type="dxa"/>
              <w:left w:w="100" w:type="dxa"/>
              <w:bottom w:w="100" w:type="dxa"/>
              <w:right w:w="100" w:type="dxa"/>
            </w:tcMar>
          </w:tcPr>
          <w:p w14:paraId="675F373C" w14:textId="02ECA9B7" w:rsidR="00B55455" w:rsidRDefault="00BB5BD7">
            <w:pPr>
              <w:pStyle w:val="normal0"/>
              <w:spacing w:before="120" w:line="240" w:lineRule="auto"/>
            </w:pPr>
            <w:r>
              <w:rPr>
                <w:rFonts w:ascii="Calibri" w:eastAsia="Calibri" w:hAnsi="Calibri" w:cs="Calibri"/>
              </w:rPr>
              <w:t>30 Min</w:t>
            </w:r>
          </w:p>
        </w:tc>
        <w:tc>
          <w:tcPr>
            <w:tcW w:w="2398" w:type="dxa"/>
            <w:tcMar>
              <w:top w:w="100" w:type="dxa"/>
              <w:left w:w="100" w:type="dxa"/>
              <w:bottom w:w="100" w:type="dxa"/>
              <w:right w:w="100" w:type="dxa"/>
            </w:tcMar>
          </w:tcPr>
          <w:p w14:paraId="4AD6F52D" w14:textId="77777777" w:rsidR="00B55455" w:rsidRDefault="00BB5BD7">
            <w:pPr>
              <w:pStyle w:val="normal0"/>
              <w:widowControl w:val="0"/>
              <w:spacing w:line="240" w:lineRule="auto"/>
            </w:pPr>
            <w:r>
              <w:rPr>
                <w:rFonts w:ascii="Calibri" w:eastAsia="Calibri" w:hAnsi="Calibri" w:cs="Calibri"/>
              </w:rPr>
              <w:t>Online:</w:t>
            </w:r>
          </w:p>
          <w:p w14:paraId="3388AD45" w14:textId="77777777" w:rsidR="00B55455" w:rsidRDefault="00BB5BD7">
            <w:pPr>
              <w:pStyle w:val="normal0"/>
              <w:widowControl w:val="0"/>
              <w:spacing w:line="240" w:lineRule="auto"/>
            </w:pPr>
            <w:r>
              <w:rPr>
                <w:rFonts w:ascii="Calibri" w:eastAsia="Calibri" w:hAnsi="Calibri" w:cs="Calibri"/>
              </w:rPr>
              <w:t>Slack chats</w:t>
            </w:r>
          </w:p>
          <w:p w14:paraId="1D6BF574" w14:textId="77777777" w:rsidR="00B55455" w:rsidRDefault="00BB5BD7">
            <w:pPr>
              <w:pStyle w:val="normal0"/>
              <w:spacing w:before="120" w:line="240" w:lineRule="auto"/>
            </w:pPr>
            <w:proofErr w:type="spellStart"/>
            <w:r>
              <w:rPr>
                <w:rFonts w:ascii="Calibri" w:eastAsia="Calibri" w:hAnsi="Calibri" w:cs="Calibri"/>
              </w:rPr>
              <w:t>Trello</w:t>
            </w:r>
            <w:proofErr w:type="spellEnd"/>
            <w:r>
              <w:rPr>
                <w:rFonts w:ascii="Calibri" w:eastAsia="Calibri" w:hAnsi="Calibri" w:cs="Calibri"/>
              </w:rPr>
              <w:t xml:space="preserve"> activities/tasks management</w:t>
            </w:r>
          </w:p>
        </w:tc>
        <w:tc>
          <w:tcPr>
            <w:tcW w:w="1322" w:type="dxa"/>
            <w:tcMar>
              <w:top w:w="100" w:type="dxa"/>
              <w:left w:w="100" w:type="dxa"/>
              <w:bottom w:w="100" w:type="dxa"/>
              <w:right w:w="100" w:type="dxa"/>
            </w:tcMar>
          </w:tcPr>
          <w:p w14:paraId="51B41E42" w14:textId="77777777" w:rsidR="00B55455" w:rsidRDefault="00BB5BD7">
            <w:pPr>
              <w:pStyle w:val="normal0"/>
              <w:spacing w:before="120" w:line="240" w:lineRule="auto"/>
            </w:pPr>
            <w:proofErr w:type="spellStart"/>
            <w:r>
              <w:rPr>
                <w:rFonts w:ascii="Calibri" w:eastAsia="Calibri" w:hAnsi="Calibri" w:cs="Calibri"/>
              </w:rPr>
              <w:t>12pm</w:t>
            </w:r>
            <w:proofErr w:type="spellEnd"/>
          </w:p>
        </w:tc>
      </w:tr>
      <w:tr w:rsidR="00B55455" w14:paraId="7AA02D5F" w14:textId="77777777" w:rsidTr="006D1D46">
        <w:tc>
          <w:tcPr>
            <w:tcW w:w="1880" w:type="dxa"/>
            <w:tcMar>
              <w:top w:w="100" w:type="dxa"/>
              <w:left w:w="100" w:type="dxa"/>
              <w:bottom w:w="100" w:type="dxa"/>
              <w:right w:w="100" w:type="dxa"/>
            </w:tcMar>
          </w:tcPr>
          <w:p w14:paraId="56DD25C6" w14:textId="77777777" w:rsidR="00B55455" w:rsidRDefault="00BB5BD7">
            <w:pPr>
              <w:pStyle w:val="normal0"/>
              <w:spacing w:before="120" w:line="240" w:lineRule="auto"/>
            </w:pPr>
            <w:r>
              <w:rPr>
                <w:rFonts w:ascii="Calibri" w:eastAsia="Calibri" w:hAnsi="Calibri" w:cs="Calibri"/>
                <w:b/>
              </w:rPr>
              <w:t>Sprint review</w:t>
            </w:r>
          </w:p>
        </w:tc>
        <w:tc>
          <w:tcPr>
            <w:tcW w:w="1880" w:type="dxa"/>
            <w:tcMar>
              <w:top w:w="100" w:type="dxa"/>
              <w:left w:w="100" w:type="dxa"/>
              <w:bottom w:w="100" w:type="dxa"/>
              <w:right w:w="100" w:type="dxa"/>
            </w:tcMar>
          </w:tcPr>
          <w:p w14:paraId="7CFF115D" w14:textId="77777777" w:rsidR="00B55455" w:rsidRDefault="00BB5BD7">
            <w:pPr>
              <w:pStyle w:val="normal0"/>
              <w:spacing w:before="120" w:line="240" w:lineRule="auto"/>
            </w:pPr>
            <w:r>
              <w:rPr>
                <w:rFonts w:ascii="Calibri" w:eastAsia="Calibri" w:hAnsi="Calibri" w:cs="Calibri"/>
              </w:rPr>
              <w:t>One per Sprint</w:t>
            </w:r>
          </w:p>
        </w:tc>
        <w:tc>
          <w:tcPr>
            <w:tcW w:w="1880" w:type="dxa"/>
            <w:tcMar>
              <w:top w:w="100" w:type="dxa"/>
              <w:left w:w="100" w:type="dxa"/>
              <w:bottom w:w="100" w:type="dxa"/>
              <w:right w:w="100" w:type="dxa"/>
            </w:tcMar>
          </w:tcPr>
          <w:p w14:paraId="604A2753" w14:textId="77777777" w:rsidR="00B55455" w:rsidRDefault="00BB5BD7">
            <w:pPr>
              <w:pStyle w:val="normal0"/>
              <w:spacing w:before="120" w:line="240" w:lineRule="auto"/>
            </w:pPr>
            <w:r>
              <w:rPr>
                <w:rFonts w:ascii="Calibri" w:eastAsia="Calibri" w:hAnsi="Calibri" w:cs="Calibri"/>
              </w:rPr>
              <w:t>On Demand</w:t>
            </w:r>
          </w:p>
        </w:tc>
        <w:tc>
          <w:tcPr>
            <w:tcW w:w="2398" w:type="dxa"/>
            <w:tcMar>
              <w:top w:w="100" w:type="dxa"/>
              <w:left w:w="100" w:type="dxa"/>
              <w:bottom w:w="100" w:type="dxa"/>
              <w:right w:w="100" w:type="dxa"/>
            </w:tcMar>
          </w:tcPr>
          <w:p w14:paraId="17D395D0" w14:textId="77777777" w:rsidR="00B55455" w:rsidRDefault="00BB5BD7">
            <w:pPr>
              <w:pStyle w:val="normal0"/>
              <w:spacing w:before="120" w:line="240" w:lineRule="auto"/>
            </w:pPr>
            <w:r>
              <w:rPr>
                <w:rFonts w:ascii="Calibri" w:eastAsia="Calibri" w:hAnsi="Calibri" w:cs="Calibri"/>
              </w:rPr>
              <w:t>SIT Building Open Plan 110 Area</w:t>
            </w:r>
          </w:p>
        </w:tc>
        <w:tc>
          <w:tcPr>
            <w:tcW w:w="1322" w:type="dxa"/>
            <w:tcMar>
              <w:top w:w="100" w:type="dxa"/>
              <w:left w:w="100" w:type="dxa"/>
              <w:bottom w:w="100" w:type="dxa"/>
              <w:right w:w="100" w:type="dxa"/>
            </w:tcMar>
          </w:tcPr>
          <w:p w14:paraId="020DCB1F" w14:textId="77777777" w:rsidR="00792BB7" w:rsidRDefault="00BB5BD7" w:rsidP="006D1D46">
            <w:pPr>
              <w:pStyle w:val="normal0"/>
              <w:widowControl w:val="0"/>
              <w:spacing w:line="240" w:lineRule="auto"/>
              <w:rPr>
                <w:ins w:id="5" w:author="ela ele" w:date="2015-04-06T15:31:00Z"/>
                <w:rFonts w:ascii="Trebuchet MS" w:eastAsia="Trebuchet MS" w:hAnsi="Trebuchet MS" w:cs="Trebuchet MS"/>
                <w:sz w:val="42"/>
              </w:rPr>
            </w:pPr>
            <w:r>
              <w:rPr>
                <w:rFonts w:ascii="Calibri" w:eastAsia="Calibri" w:hAnsi="Calibri" w:cs="Calibri"/>
              </w:rPr>
              <w:t>Thursday</w:t>
            </w:r>
          </w:p>
          <w:p w14:paraId="14361A6B" w14:textId="77777777" w:rsidR="00B55455" w:rsidRDefault="00BB5BD7" w:rsidP="006D1D46">
            <w:pPr>
              <w:pStyle w:val="normal0"/>
              <w:widowControl w:val="0"/>
              <w:spacing w:line="240" w:lineRule="auto"/>
              <w:rPr>
                <w:rFonts w:ascii="Trebuchet MS" w:eastAsia="Trebuchet MS" w:hAnsi="Trebuchet MS" w:cs="Trebuchet MS"/>
                <w:sz w:val="42"/>
              </w:rPr>
            </w:pPr>
            <w:proofErr w:type="spellStart"/>
            <w:r>
              <w:rPr>
                <w:rFonts w:ascii="Calibri" w:eastAsia="Calibri" w:hAnsi="Calibri" w:cs="Calibri"/>
              </w:rPr>
              <w:t>11am</w:t>
            </w:r>
            <w:proofErr w:type="spellEnd"/>
          </w:p>
        </w:tc>
      </w:tr>
      <w:tr w:rsidR="00B55455" w14:paraId="441CC3FB" w14:textId="77777777" w:rsidTr="006D1D46">
        <w:tc>
          <w:tcPr>
            <w:tcW w:w="1880" w:type="dxa"/>
            <w:tcMar>
              <w:top w:w="100" w:type="dxa"/>
              <w:left w:w="100" w:type="dxa"/>
              <w:bottom w:w="100" w:type="dxa"/>
              <w:right w:w="100" w:type="dxa"/>
            </w:tcMar>
          </w:tcPr>
          <w:p w14:paraId="6DF97FAF" w14:textId="77777777" w:rsidR="00B55455" w:rsidRDefault="00BB5BD7">
            <w:pPr>
              <w:pStyle w:val="normal0"/>
              <w:spacing w:before="120" w:line="240" w:lineRule="auto"/>
            </w:pPr>
            <w:r>
              <w:rPr>
                <w:rFonts w:ascii="Calibri" w:eastAsia="Calibri" w:hAnsi="Calibri" w:cs="Calibri"/>
                <w:b/>
              </w:rPr>
              <w:t>Sprint retrospective</w:t>
            </w:r>
          </w:p>
        </w:tc>
        <w:tc>
          <w:tcPr>
            <w:tcW w:w="1880" w:type="dxa"/>
            <w:tcMar>
              <w:top w:w="100" w:type="dxa"/>
              <w:left w:w="100" w:type="dxa"/>
              <w:bottom w:w="100" w:type="dxa"/>
              <w:right w:w="100" w:type="dxa"/>
            </w:tcMar>
          </w:tcPr>
          <w:p w14:paraId="17A44540" w14:textId="5F0A1F65" w:rsidR="00B55455" w:rsidRDefault="00BB5BD7">
            <w:pPr>
              <w:pStyle w:val="normal0"/>
              <w:spacing w:before="120" w:line="240" w:lineRule="auto"/>
            </w:pPr>
            <w:r>
              <w:rPr>
                <w:rFonts w:ascii="Calibri" w:eastAsia="Calibri" w:hAnsi="Calibri" w:cs="Calibri"/>
              </w:rPr>
              <w:t>One per Sprint, at the end of</w:t>
            </w:r>
            <w:r w:rsidR="00792BB7">
              <w:rPr>
                <w:rFonts w:ascii="Calibri" w:eastAsia="Calibri" w:hAnsi="Calibri" w:cs="Calibri"/>
              </w:rPr>
              <w:t xml:space="preserve"> the</w:t>
            </w:r>
            <w:r>
              <w:rPr>
                <w:rFonts w:ascii="Calibri" w:eastAsia="Calibri" w:hAnsi="Calibri" w:cs="Calibri"/>
              </w:rPr>
              <w:t xml:space="preserve"> Sprint</w:t>
            </w:r>
          </w:p>
        </w:tc>
        <w:tc>
          <w:tcPr>
            <w:tcW w:w="1880" w:type="dxa"/>
            <w:tcMar>
              <w:top w:w="100" w:type="dxa"/>
              <w:left w:w="100" w:type="dxa"/>
              <w:bottom w:w="100" w:type="dxa"/>
              <w:right w:w="100" w:type="dxa"/>
            </w:tcMar>
          </w:tcPr>
          <w:p w14:paraId="140178A7" w14:textId="77777777" w:rsidR="00B55455" w:rsidRDefault="00BB5BD7">
            <w:pPr>
              <w:pStyle w:val="normal0"/>
              <w:spacing w:before="120" w:line="240" w:lineRule="auto"/>
            </w:pPr>
            <w:r>
              <w:rPr>
                <w:rFonts w:ascii="Calibri" w:eastAsia="Calibri" w:hAnsi="Calibri" w:cs="Calibri"/>
              </w:rPr>
              <w:t>On Demand</w:t>
            </w:r>
          </w:p>
        </w:tc>
        <w:tc>
          <w:tcPr>
            <w:tcW w:w="2398" w:type="dxa"/>
            <w:tcMar>
              <w:top w:w="100" w:type="dxa"/>
              <w:left w:w="100" w:type="dxa"/>
              <w:bottom w:w="100" w:type="dxa"/>
              <w:right w:w="100" w:type="dxa"/>
            </w:tcMar>
          </w:tcPr>
          <w:p w14:paraId="177E4E53" w14:textId="77777777" w:rsidR="00B55455" w:rsidRDefault="00BB5BD7">
            <w:pPr>
              <w:pStyle w:val="normal0"/>
              <w:spacing w:before="120" w:line="240" w:lineRule="auto"/>
            </w:pPr>
            <w:r>
              <w:rPr>
                <w:rFonts w:ascii="Calibri" w:eastAsia="Calibri" w:hAnsi="Calibri" w:cs="Calibri"/>
              </w:rPr>
              <w:t>SIT Building Open Plan 110 Area</w:t>
            </w:r>
          </w:p>
        </w:tc>
        <w:tc>
          <w:tcPr>
            <w:tcW w:w="1322" w:type="dxa"/>
            <w:tcMar>
              <w:top w:w="100" w:type="dxa"/>
              <w:left w:w="100" w:type="dxa"/>
              <w:bottom w:w="100" w:type="dxa"/>
              <w:right w:w="100" w:type="dxa"/>
            </w:tcMar>
          </w:tcPr>
          <w:p w14:paraId="638F8DB5" w14:textId="77777777" w:rsidR="00B55455" w:rsidRDefault="00BB5BD7">
            <w:pPr>
              <w:pStyle w:val="normal0"/>
              <w:widowControl w:val="0"/>
              <w:spacing w:line="240" w:lineRule="auto"/>
            </w:pPr>
            <w:r>
              <w:rPr>
                <w:rFonts w:ascii="Calibri" w:eastAsia="Calibri" w:hAnsi="Calibri" w:cs="Calibri"/>
              </w:rPr>
              <w:t xml:space="preserve">Thursday </w:t>
            </w:r>
          </w:p>
          <w:p w14:paraId="153C4481" w14:textId="77777777" w:rsidR="00B55455" w:rsidRDefault="00BB5BD7">
            <w:pPr>
              <w:pStyle w:val="normal0"/>
              <w:spacing w:line="240" w:lineRule="auto"/>
            </w:pPr>
            <w:proofErr w:type="gramStart"/>
            <w:r>
              <w:rPr>
                <w:rFonts w:ascii="Calibri" w:eastAsia="Calibri" w:hAnsi="Calibri" w:cs="Calibri"/>
              </w:rPr>
              <w:t>after</w:t>
            </w:r>
            <w:proofErr w:type="gramEnd"/>
            <w:r>
              <w:rPr>
                <w:rFonts w:ascii="Calibri" w:eastAsia="Calibri" w:hAnsi="Calibri" w:cs="Calibri"/>
              </w:rPr>
              <w:t xml:space="preserve"> Sprint review</w:t>
            </w:r>
          </w:p>
        </w:tc>
      </w:tr>
    </w:tbl>
    <w:p w14:paraId="1E975A17" w14:textId="77777777" w:rsidR="00B55455" w:rsidRDefault="00B55455">
      <w:pPr>
        <w:pStyle w:val="normal0"/>
        <w:spacing w:line="240" w:lineRule="auto"/>
      </w:pPr>
    </w:p>
    <w:p w14:paraId="2F67D908" w14:textId="77777777" w:rsidR="00B55455" w:rsidRDefault="00BB5BD7">
      <w:pPr>
        <w:pStyle w:val="Heading2"/>
        <w:spacing w:before="120" w:line="259" w:lineRule="auto"/>
        <w:contextualSpacing w:val="0"/>
      </w:pPr>
      <w:bookmarkStart w:id="6" w:name="h.x5bvg83zfcxv" w:colFirst="0" w:colLast="0"/>
      <w:bookmarkEnd w:id="6"/>
      <w:r>
        <w:rPr>
          <w:rFonts w:ascii="Calibri" w:eastAsia="Calibri" w:hAnsi="Calibri" w:cs="Calibri"/>
          <w:color w:val="0B5394"/>
          <w:sz w:val="28"/>
        </w:rPr>
        <w:lastRenderedPageBreak/>
        <w:t>4.2 Communication Tool</w:t>
      </w:r>
    </w:p>
    <w:p w14:paraId="3DFDD5FB" w14:textId="77777777" w:rsidR="00B55455" w:rsidRDefault="00B55455">
      <w:pPr>
        <w:pStyle w:val="normal0"/>
        <w:spacing w:before="120" w:line="259" w:lineRule="auto"/>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070"/>
        <w:gridCol w:w="2966"/>
        <w:gridCol w:w="2314"/>
      </w:tblGrid>
      <w:tr w:rsidR="00B55455" w14:paraId="6FD0D589" w14:textId="77777777" w:rsidTr="006D1D46">
        <w:tc>
          <w:tcPr>
            <w:tcW w:w="2010" w:type="dxa"/>
            <w:tcMar>
              <w:top w:w="100" w:type="dxa"/>
              <w:left w:w="100" w:type="dxa"/>
              <w:bottom w:w="100" w:type="dxa"/>
              <w:right w:w="100" w:type="dxa"/>
            </w:tcMar>
          </w:tcPr>
          <w:p w14:paraId="4E06E25D" w14:textId="77777777" w:rsidR="00B55455" w:rsidRDefault="00BB5BD7">
            <w:pPr>
              <w:pStyle w:val="normal0"/>
              <w:widowControl w:val="0"/>
              <w:spacing w:line="240" w:lineRule="auto"/>
            </w:pPr>
            <w:r>
              <w:rPr>
                <w:rFonts w:ascii="Calibri" w:eastAsia="Calibri" w:hAnsi="Calibri" w:cs="Calibri"/>
                <w:b/>
                <w:color w:val="0B5394"/>
                <w:sz w:val="24"/>
              </w:rPr>
              <w:t xml:space="preserve">Platform </w:t>
            </w:r>
          </w:p>
          <w:p w14:paraId="7926DE00" w14:textId="77777777" w:rsidR="00B55455" w:rsidRDefault="00BB5BD7">
            <w:pPr>
              <w:pStyle w:val="normal0"/>
              <w:widowControl w:val="0"/>
              <w:spacing w:line="240" w:lineRule="auto"/>
            </w:pPr>
            <w:r>
              <w:rPr>
                <w:rFonts w:ascii="Calibri" w:eastAsia="Calibri" w:hAnsi="Calibri" w:cs="Calibri"/>
                <w:b/>
                <w:color w:val="0B5394"/>
                <w:sz w:val="24"/>
              </w:rPr>
              <w:t>(</w:t>
            </w:r>
            <w:proofErr w:type="gramStart"/>
            <w:r>
              <w:rPr>
                <w:rFonts w:ascii="Calibri" w:eastAsia="Calibri" w:hAnsi="Calibri" w:cs="Calibri"/>
                <w:b/>
                <w:color w:val="0B5394"/>
                <w:sz w:val="24"/>
              </w:rPr>
              <w:t>group</w:t>
            </w:r>
            <w:proofErr w:type="gramEnd"/>
            <w:r>
              <w:rPr>
                <w:rFonts w:ascii="Calibri" w:eastAsia="Calibri" w:hAnsi="Calibri" w:cs="Calibri"/>
                <w:b/>
                <w:color w:val="0B5394"/>
                <w:sz w:val="24"/>
              </w:rPr>
              <w:t xml:space="preserve"> name)</w:t>
            </w:r>
          </w:p>
        </w:tc>
        <w:tc>
          <w:tcPr>
            <w:tcW w:w="2070" w:type="dxa"/>
            <w:tcMar>
              <w:top w:w="100" w:type="dxa"/>
              <w:left w:w="100" w:type="dxa"/>
              <w:bottom w:w="100" w:type="dxa"/>
              <w:right w:w="100" w:type="dxa"/>
            </w:tcMar>
          </w:tcPr>
          <w:p w14:paraId="631FAC7F" w14:textId="77777777" w:rsidR="00B55455" w:rsidRDefault="00BB5BD7">
            <w:pPr>
              <w:pStyle w:val="normal0"/>
              <w:widowControl w:val="0"/>
              <w:spacing w:line="240" w:lineRule="auto"/>
            </w:pPr>
            <w:r>
              <w:rPr>
                <w:rFonts w:ascii="Calibri" w:eastAsia="Calibri" w:hAnsi="Calibri" w:cs="Calibri"/>
                <w:b/>
                <w:color w:val="0B5394"/>
                <w:sz w:val="24"/>
              </w:rPr>
              <w:t>Purpose</w:t>
            </w:r>
          </w:p>
        </w:tc>
        <w:tc>
          <w:tcPr>
            <w:tcW w:w="2966" w:type="dxa"/>
            <w:tcMar>
              <w:top w:w="100" w:type="dxa"/>
              <w:left w:w="100" w:type="dxa"/>
              <w:bottom w:w="100" w:type="dxa"/>
              <w:right w:w="100" w:type="dxa"/>
            </w:tcMar>
          </w:tcPr>
          <w:p w14:paraId="51295FC6" w14:textId="77777777" w:rsidR="00B55455" w:rsidRDefault="00BB5BD7">
            <w:pPr>
              <w:pStyle w:val="normal0"/>
              <w:widowControl w:val="0"/>
              <w:spacing w:line="240" w:lineRule="auto"/>
            </w:pPr>
            <w:r>
              <w:rPr>
                <w:rFonts w:ascii="Calibri" w:eastAsia="Calibri" w:hAnsi="Calibri" w:cs="Calibri"/>
                <w:b/>
                <w:color w:val="0B5394"/>
                <w:sz w:val="24"/>
              </w:rPr>
              <w:t>Invitation Action</w:t>
            </w:r>
          </w:p>
        </w:tc>
        <w:tc>
          <w:tcPr>
            <w:tcW w:w="2314" w:type="dxa"/>
            <w:tcMar>
              <w:top w:w="100" w:type="dxa"/>
              <w:left w:w="100" w:type="dxa"/>
              <w:bottom w:w="100" w:type="dxa"/>
              <w:right w:w="100" w:type="dxa"/>
            </w:tcMar>
          </w:tcPr>
          <w:p w14:paraId="3B4C0E64" w14:textId="77777777" w:rsidR="00B55455" w:rsidRDefault="00BB5BD7">
            <w:pPr>
              <w:pStyle w:val="normal0"/>
              <w:widowControl w:val="0"/>
              <w:spacing w:line="240" w:lineRule="auto"/>
            </w:pPr>
            <w:r>
              <w:rPr>
                <w:rFonts w:ascii="Calibri" w:eastAsia="Calibri" w:hAnsi="Calibri" w:cs="Calibri"/>
                <w:b/>
                <w:color w:val="0B5394"/>
                <w:sz w:val="24"/>
              </w:rPr>
              <w:t xml:space="preserve">Homepage Link </w:t>
            </w:r>
          </w:p>
        </w:tc>
      </w:tr>
      <w:tr w:rsidR="00B55455" w14:paraId="6AF6D327" w14:textId="77777777" w:rsidTr="006D1D46">
        <w:tc>
          <w:tcPr>
            <w:tcW w:w="2010" w:type="dxa"/>
            <w:tcMar>
              <w:top w:w="100" w:type="dxa"/>
              <w:left w:w="100" w:type="dxa"/>
              <w:bottom w:w="100" w:type="dxa"/>
              <w:right w:w="100" w:type="dxa"/>
            </w:tcMar>
          </w:tcPr>
          <w:p w14:paraId="399CE65A" w14:textId="77777777" w:rsidR="00B55455" w:rsidRDefault="00BB5BD7">
            <w:pPr>
              <w:pStyle w:val="normal0"/>
              <w:widowControl w:val="0"/>
              <w:spacing w:line="240" w:lineRule="auto"/>
            </w:pPr>
            <w:r>
              <w:rPr>
                <w:rFonts w:ascii="Calibri" w:eastAsia="Calibri" w:hAnsi="Calibri" w:cs="Calibri"/>
                <w:b/>
                <w:i/>
              </w:rPr>
              <w:t>Google Drive</w:t>
            </w:r>
          </w:p>
          <w:p w14:paraId="533DCEA8" w14:textId="77777777" w:rsidR="00B55455" w:rsidRDefault="00BB5BD7">
            <w:pPr>
              <w:pStyle w:val="normal0"/>
              <w:widowControl w:val="0"/>
              <w:spacing w:line="240" w:lineRule="auto"/>
            </w:pPr>
            <w:r>
              <w:rPr>
                <w:rFonts w:ascii="Calibri" w:eastAsia="Calibri" w:hAnsi="Calibri" w:cs="Calibri"/>
              </w:rPr>
              <w:t>(</w:t>
            </w:r>
            <w:proofErr w:type="spellStart"/>
            <w:proofErr w:type="gramStart"/>
            <w:r>
              <w:rPr>
                <w:rFonts w:ascii="Calibri" w:eastAsia="Calibri" w:hAnsi="Calibri" w:cs="Calibri"/>
              </w:rPr>
              <w:t>info9117</w:t>
            </w:r>
            <w:proofErr w:type="spellEnd"/>
            <w:proofErr w:type="gramEnd"/>
            <w:r>
              <w:rPr>
                <w:rFonts w:ascii="Calibri" w:eastAsia="Calibri" w:hAnsi="Calibri" w:cs="Calibri"/>
              </w:rPr>
              <w:t xml:space="preserve"> file)</w:t>
            </w:r>
          </w:p>
        </w:tc>
        <w:tc>
          <w:tcPr>
            <w:tcW w:w="2070" w:type="dxa"/>
            <w:tcMar>
              <w:top w:w="100" w:type="dxa"/>
              <w:left w:w="100" w:type="dxa"/>
              <w:bottom w:w="100" w:type="dxa"/>
              <w:right w:w="100" w:type="dxa"/>
            </w:tcMar>
          </w:tcPr>
          <w:p w14:paraId="052DD335" w14:textId="3682FF54" w:rsidR="00B55455" w:rsidRDefault="00BB5BD7">
            <w:pPr>
              <w:pStyle w:val="normal0"/>
              <w:widowControl w:val="0"/>
              <w:spacing w:line="240" w:lineRule="auto"/>
            </w:pPr>
            <w:r>
              <w:rPr>
                <w:rFonts w:ascii="Calibri" w:eastAsia="Calibri" w:hAnsi="Calibri" w:cs="Calibri"/>
              </w:rPr>
              <w:t>Wri</w:t>
            </w:r>
            <w:r w:rsidR="001048A8">
              <w:rPr>
                <w:rFonts w:ascii="Calibri" w:eastAsia="Calibri" w:hAnsi="Calibri" w:cs="Calibri"/>
              </w:rPr>
              <w:t xml:space="preserve">ting the </w:t>
            </w:r>
            <w:r>
              <w:rPr>
                <w:rFonts w:ascii="Calibri" w:eastAsia="Calibri" w:hAnsi="Calibri" w:cs="Calibri"/>
              </w:rPr>
              <w:t>Assignment</w:t>
            </w:r>
            <w:r w:rsidR="00792BB7">
              <w:rPr>
                <w:rFonts w:ascii="Calibri" w:eastAsia="Calibri" w:hAnsi="Calibri" w:cs="Calibri"/>
              </w:rPr>
              <w:t xml:space="preserve"> </w:t>
            </w:r>
            <w:r>
              <w:rPr>
                <w:rFonts w:ascii="Calibri" w:eastAsia="Calibri" w:hAnsi="Calibri" w:cs="Calibri"/>
              </w:rPr>
              <w:t>Report</w:t>
            </w:r>
          </w:p>
        </w:tc>
        <w:tc>
          <w:tcPr>
            <w:tcW w:w="2966" w:type="dxa"/>
            <w:tcMar>
              <w:top w:w="100" w:type="dxa"/>
              <w:left w:w="100" w:type="dxa"/>
              <w:bottom w:w="100" w:type="dxa"/>
              <w:right w:w="100" w:type="dxa"/>
            </w:tcMar>
          </w:tcPr>
          <w:p w14:paraId="4A0C595E" w14:textId="77777777" w:rsidR="00B55455" w:rsidRDefault="00BB5BD7">
            <w:pPr>
              <w:pStyle w:val="normal0"/>
              <w:widowControl w:val="0"/>
              <w:spacing w:line="240" w:lineRule="auto"/>
            </w:pPr>
            <w:r>
              <w:rPr>
                <w:rFonts w:ascii="Calibri" w:eastAsia="Calibri" w:hAnsi="Calibri" w:cs="Calibri"/>
              </w:rPr>
              <w:t xml:space="preserve">Contact </w:t>
            </w:r>
            <w:proofErr w:type="spellStart"/>
            <w:r>
              <w:rPr>
                <w:rFonts w:ascii="Calibri" w:eastAsia="Calibri" w:hAnsi="Calibri" w:cs="Calibri"/>
              </w:rPr>
              <w:t>Ivanilda</w:t>
            </w:r>
            <w:proofErr w:type="spellEnd"/>
            <w:r>
              <w:rPr>
                <w:rFonts w:ascii="Calibri" w:eastAsia="Calibri" w:hAnsi="Calibri" w:cs="Calibri"/>
              </w:rPr>
              <w:t xml:space="preserve"> J. C. Rodrigues for invitation group</w:t>
            </w:r>
          </w:p>
        </w:tc>
        <w:tc>
          <w:tcPr>
            <w:tcW w:w="2314" w:type="dxa"/>
            <w:tcMar>
              <w:top w:w="100" w:type="dxa"/>
              <w:left w:w="100" w:type="dxa"/>
              <w:bottom w:w="100" w:type="dxa"/>
              <w:right w:w="100" w:type="dxa"/>
            </w:tcMar>
          </w:tcPr>
          <w:p w14:paraId="56CD3F11" w14:textId="77777777" w:rsidR="00B55455" w:rsidRDefault="007D189B">
            <w:pPr>
              <w:pStyle w:val="normal0"/>
              <w:widowControl w:val="0"/>
              <w:spacing w:line="240" w:lineRule="auto"/>
            </w:pPr>
            <w:hyperlink r:id="rId8">
              <w:r w:rsidR="00BB5BD7">
                <w:rPr>
                  <w:rFonts w:ascii="Calibri" w:eastAsia="Calibri" w:hAnsi="Calibri" w:cs="Calibri"/>
                  <w:color w:val="1155CC"/>
                  <w:u w:val="single"/>
                </w:rPr>
                <w:t>https://</w:t>
              </w:r>
              <w:proofErr w:type="spellStart"/>
              <w:r w:rsidR="00BB5BD7">
                <w:rPr>
                  <w:rFonts w:ascii="Calibri" w:eastAsia="Calibri" w:hAnsi="Calibri" w:cs="Calibri"/>
                  <w:color w:val="1155CC"/>
                  <w:u w:val="single"/>
                </w:rPr>
                <w:t>accounts.google.com</w:t>
              </w:r>
              <w:proofErr w:type="spellEnd"/>
              <w:r w:rsidR="00BB5BD7">
                <w:rPr>
                  <w:rFonts w:ascii="Calibri" w:eastAsia="Calibri" w:hAnsi="Calibri" w:cs="Calibri"/>
                  <w:color w:val="1155CC"/>
                  <w:u w:val="single"/>
                </w:rPr>
                <w:t>/</w:t>
              </w:r>
              <w:proofErr w:type="spellStart"/>
              <w:r w:rsidR="00BB5BD7">
                <w:rPr>
                  <w:rFonts w:ascii="Calibri" w:eastAsia="Calibri" w:hAnsi="Calibri" w:cs="Calibri"/>
                  <w:color w:val="1155CC"/>
                  <w:u w:val="single"/>
                </w:rPr>
                <w:t>SignUp</w:t>
              </w:r>
              <w:proofErr w:type="spellEnd"/>
            </w:hyperlink>
          </w:p>
          <w:p w14:paraId="1AF959CD" w14:textId="77777777" w:rsidR="00B55455" w:rsidRDefault="00B55455">
            <w:pPr>
              <w:pStyle w:val="normal0"/>
              <w:widowControl w:val="0"/>
              <w:spacing w:line="240" w:lineRule="auto"/>
            </w:pPr>
          </w:p>
        </w:tc>
      </w:tr>
      <w:tr w:rsidR="00B55455" w14:paraId="58438CE0" w14:textId="77777777" w:rsidTr="006D1D46">
        <w:tc>
          <w:tcPr>
            <w:tcW w:w="2010" w:type="dxa"/>
            <w:tcMar>
              <w:top w:w="100" w:type="dxa"/>
              <w:left w:w="100" w:type="dxa"/>
              <w:bottom w:w="100" w:type="dxa"/>
              <w:right w:w="100" w:type="dxa"/>
            </w:tcMar>
          </w:tcPr>
          <w:p w14:paraId="1A0F7C87" w14:textId="77777777" w:rsidR="00B55455" w:rsidRDefault="00BB5BD7">
            <w:pPr>
              <w:pStyle w:val="normal0"/>
              <w:widowControl w:val="0"/>
              <w:spacing w:line="240" w:lineRule="auto"/>
            </w:pPr>
            <w:r>
              <w:rPr>
                <w:rFonts w:ascii="Calibri" w:eastAsia="Calibri" w:hAnsi="Calibri" w:cs="Calibri"/>
                <w:b/>
                <w:i/>
              </w:rPr>
              <w:t>Slack</w:t>
            </w:r>
          </w:p>
          <w:p w14:paraId="5F28F62C" w14:textId="77777777" w:rsidR="00B55455" w:rsidRDefault="00BB5BD7">
            <w:pPr>
              <w:pStyle w:val="normal0"/>
              <w:widowControl w:val="0"/>
              <w:spacing w:line="240" w:lineRule="auto"/>
            </w:pPr>
            <w:r>
              <w:rPr>
                <w:rFonts w:ascii="Calibri" w:eastAsia="Calibri" w:hAnsi="Calibri" w:cs="Calibri"/>
              </w:rPr>
              <w:t>(</w:t>
            </w:r>
            <w:proofErr w:type="spellStart"/>
            <w:proofErr w:type="gramStart"/>
            <w:r>
              <w:rPr>
                <w:rFonts w:ascii="Calibri" w:eastAsia="Calibri" w:hAnsi="Calibri" w:cs="Calibri"/>
              </w:rPr>
              <w:t>info9117</w:t>
            </w:r>
            <w:proofErr w:type="spellEnd"/>
            <w:proofErr w:type="gramEnd"/>
            <w:r>
              <w:rPr>
                <w:rFonts w:ascii="Calibri" w:eastAsia="Calibri" w:hAnsi="Calibri" w:cs="Calibri"/>
              </w:rPr>
              <w:t xml:space="preserve"> group)</w:t>
            </w:r>
          </w:p>
        </w:tc>
        <w:tc>
          <w:tcPr>
            <w:tcW w:w="2070" w:type="dxa"/>
            <w:tcMar>
              <w:top w:w="100" w:type="dxa"/>
              <w:left w:w="100" w:type="dxa"/>
              <w:bottom w:w="100" w:type="dxa"/>
              <w:right w:w="100" w:type="dxa"/>
            </w:tcMar>
          </w:tcPr>
          <w:p w14:paraId="4178D97D" w14:textId="77777777" w:rsidR="00B55455" w:rsidRDefault="00BB5BD7">
            <w:pPr>
              <w:pStyle w:val="normal0"/>
              <w:widowControl w:val="0"/>
              <w:spacing w:line="240" w:lineRule="auto"/>
            </w:pPr>
            <w:r>
              <w:rPr>
                <w:rFonts w:ascii="Calibri" w:eastAsia="Calibri" w:hAnsi="Calibri" w:cs="Calibri"/>
              </w:rPr>
              <w:t>Group Chat</w:t>
            </w:r>
          </w:p>
        </w:tc>
        <w:tc>
          <w:tcPr>
            <w:tcW w:w="2966" w:type="dxa"/>
            <w:tcMar>
              <w:top w:w="100" w:type="dxa"/>
              <w:left w:w="100" w:type="dxa"/>
              <w:bottom w:w="100" w:type="dxa"/>
              <w:right w:w="100" w:type="dxa"/>
            </w:tcMar>
          </w:tcPr>
          <w:p w14:paraId="543C72A4" w14:textId="77777777" w:rsidR="00B55455" w:rsidRDefault="00BB5BD7">
            <w:pPr>
              <w:pStyle w:val="normal0"/>
              <w:widowControl w:val="0"/>
              <w:spacing w:line="240" w:lineRule="auto"/>
            </w:pPr>
            <w:r>
              <w:rPr>
                <w:rFonts w:ascii="Calibri" w:eastAsia="Calibri" w:hAnsi="Calibri" w:cs="Calibri"/>
              </w:rPr>
              <w:t xml:space="preserve">Contact anyone in the group for invitation </w:t>
            </w:r>
          </w:p>
        </w:tc>
        <w:tc>
          <w:tcPr>
            <w:tcW w:w="2314" w:type="dxa"/>
            <w:tcMar>
              <w:top w:w="100" w:type="dxa"/>
              <w:left w:w="100" w:type="dxa"/>
              <w:bottom w:w="100" w:type="dxa"/>
              <w:right w:w="100" w:type="dxa"/>
            </w:tcMar>
          </w:tcPr>
          <w:p w14:paraId="2E06DC70" w14:textId="77777777" w:rsidR="00B55455" w:rsidRDefault="007D189B">
            <w:pPr>
              <w:pStyle w:val="normal0"/>
              <w:widowControl w:val="0"/>
              <w:spacing w:line="240" w:lineRule="auto"/>
            </w:pPr>
            <w:hyperlink r:id="rId9">
              <w:r w:rsidR="00BB5BD7">
                <w:rPr>
                  <w:rFonts w:ascii="Calibri" w:eastAsia="Calibri" w:hAnsi="Calibri" w:cs="Calibri"/>
                  <w:color w:val="1155CC"/>
                  <w:u w:val="single"/>
                </w:rPr>
                <w:t>https://</w:t>
              </w:r>
              <w:proofErr w:type="spellStart"/>
              <w:r w:rsidR="00BB5BD7">
                <w:rPr>
                  <w:rFonts w:ascii="Calibri" w:eastAsia="Calibri" w:hAnsi="Calibri" w:cs="Calibri"/>
                  <w:color w:val="1155CC"/>
                  <w:u w:val="single"/>
                </w:rPr>
                <w:t>slack.com</w:t>
              </w:r>
              <w:proofErr w:type="spellEnd"/>
              <w:r w:rsidR="00BB5BD7">
                <w:rPr>
                  <w:rFonts w:ascii="Calibri" w:eastAsia="Calibri" w:hAnsi="Calibri" w:cs="Calibri"/>
                  <w:color w:val="1155CC"/>
                  <w:u w:val="single"/>
                </w:rPr>
                <w:t>/</w:t>
              </w:r>
              <w:proofErr w:type="spellStart"/>
              <w:r w:rsidR="00BB5BD7">
                <w:rPr>
                  <w:rFonts w:ascii="Calibri" w:eastAsia="Calibri" w:hAnsi="Calibri" w:cs="Calibri"/>
                  <w:color w:val="1155CC"/>
                  <w:u w:val="single"/>
                </w:rPr>
                <w:t>signin</w:t>
              </w:r>
              <w:proofErr w:type="spellEnd"/>
            </w:hyperlink>
          </w:p>
        </w:tc>
      </w:tr>
      <w:tr w:rsidR="00B55455" w14:paraId="3E069854" w14:textId="77777777" w:rsidTr="006D1D46">
        <w:tc>
          <w:tcPr>
            <w:tcW w:w="2010" w:type="dxa"/>
            <w:tcMar>
              <w:top w:w="100" w:type="dxa"/>
              <w:left w:w="100" w:type="dxa"/>
              <w:bottom w:w="100" w:type="dxa"/>
              <w:right w:w="100" w:type="dxa"/>
            </w:tcMar>
          </w:tcPr>
          <w:p w14:paraId="32806590" w14:textId="77777777" w:rsidR="00B55455" w:rsidRDefault="00BB5BD7">
            <w:pPr>
              <w:pStyle w:val="normal0"/>
              <w:widowControl w:val="0"/>
              <w:spacing w:line="240" w:lineRule="auto"/>
            </w:pPr>
            <w:proofErr w:type="spellStart"/>
            <w:r>
              <w:rPr>
                <w:rFonts w:ascii="Calibri" w:eastAsia="Calibri" w:hAnsi="Calibri" w:cs="Calibri"/>
                <w:b/>
                <w:i/>
              </w:rPr>
              <w:t>Trello</w:t>
            </w:r>
            <w:proofErr w:type="spellEnd"/>
          </w:p>
          <w:p w14:paraId="02C50648" w14:textId="77777777" w:rsidR="00B55455" w:rsidRDefault="00BB5BD7">
            <w:pPr>
              <w:pStyle w:val="normal0"/>
              <w:widowControl w:val="0"/>
              <w:spacing w:line="240" w:lineRule="auto"/>
            </w:pPr>
            <w:r>
              <w:rPr>
                <w:rFonts w:ascii="Calibri" w:eastAsia="Calibri" w:hAnsi="Calibri" w:cs="Calibri"/>
              </w:rPr>
              <w:t>(Info 9117 - Assignment 2)</w:t>
            </w:r>
          </w:p>
        </w:tc>
        <w:tc>
          <w:tcPr>
            <w:tcW w:w="2070" w:type="dxa"/>
            <w:tcMar>
              <w:top w:w="100" w:type="dxa"/>
              <w:left w:w="100" w:type="dxa"/>
              <w:bottom w:w="100" w:type="dxa"/>
              <w:right w:w="100" w:type="dxa"/>
            </w:tcMar>
          </w:tcPr>
          <w:p w14:paraId="5B8E97C6" w14:textId="77777777" w:rsidR="00B55455" w:rsidRDefault="00BB5BD7">
            <w:pPr>
              <w:pStyle w:val="normal0"/>
              <w:widowControl w:val="0"/>
              <w:spacing w:line="240" w:lineRule="auto"/>
            </w:pPr>
            <w:r>
              <w:rPr>
                <w:rFonts w:ascii="Calibri" w:eastAsia="Calibri" w:hAnsi="Calibri" w:cs="Calibri"/>
              </w:rPr>
              <w:t>Project Management</w:t>
            </w:r>
          </w:p>
        </w:tc>
        <w:tc>
          <w:tcPr>
            <w:tcW w:w="2966" w:type="dxa"/>
            <w:tcMar>
              <w:top w:w="100" w:type="dxa"/>
              <w:left w:w="100" w:type="dxa"/>
              <w:bottom w:w="100" w:type="dxa"/>
              <w:right w:w="100" w:type="dxa"/>
            </w:tcMar>
          </w:tcPr>
          <w:p w14:paraId="086179CD" w14:textId="77777777" w:rsidR="00B55455" w:rsidRDefault="00BB5BD7">
            <w:pPr>
              <w:pStyle w:val="normal0"/>
              <w:widowControl w:val="0"/>
              <w:spacing w:line="240" w:lineRule="auto"/>
            </w:pPr>
            <w:r>
              <w:rPr>
                <w:rFonts w:ascii="Calibri" w:eastAsia="Calibri" w:hAnsi="Calibri" w:cs="Calibri"/>
              </w:rPr>
              <w:t>Contact anyone in the group for invitation</w:t>
            </w:r>
          </w:p>
        </w:tc>
        <w:tc>
          <w:tcPr>
            <w:tcW w:w="2314" w:type="dxa"/>
            <w:tcMar>
              <w:top w:w="100" w:type="dxa"/>
              <w:left w:w="100" w:type="dxa"/>
              <w:bottom w:w="100" w:type="dxa"/>
              <w:right w:w="100" w:type="dxa"/>
            </w:tcMar>
          </w:tcPr>
          <w:p w14:paraId="1E8A630C" w14:textId="77777777" w:rsidR="00B55455" w:rsidRDefault="007D189B">
            <w:pPr>
              <w:pStyle w:val="normal0"/>
              <w:widowControl w:val="0"/>
              <w:spacing w:line="240" w:lineRule="auto"/>
            </w:pPr>
            <w:hyperlink r:id="rId10">
              <w:r w:rsidR="00BB5BD7">
                <w:rPr>
                  <w:rFonts w:ascii="Calibri" w:eastAsia="Calibri" w:hAnsi="Calibri" w:cs="Calibri"/>
                  <w:color w:val="1155CC"/>
                  <w:u w:val="single"/>
                </w:rPr>
                <w:t>https://</w:t>
              </w:r>
              <w:proofErr w:type="spellStart"/>
              <w:r w:rsidR="00BB5BD7">
                <w:rPr>
                  <w:rFonts w:ascii="Calibri" w:eastAsia="Calibri" w:hAnsi="Calibri" w:cs="Calibri"/>
                  <w:color w:val="1155CC"/>
                  <w:u w:val="single"/>
                </w:rPr>
                <w:t>trello.com</w:t>
              </w:r>
              <w:proofErr w:type="spellEnd"/>
              <w:r w:rsidR="00BB5BD7">
                <w:rPr>
                  <w:rFonts w:ascii="Calibri" w:eastAsia="Calibri" w:hAnsi="Calibri" w:cs="Calibri"/>
                  <w:color w:val="1155CC"/>
                  <w:u w:val="single"/>
                </w:rPr>
                <w:t>/</w:t>
              </w:r>
              <w:proofErr w:type="spellStart"/>
              <w:r w:rsidR="00BB5BD7">
                <w:rPr>
                  <w:rFonts w:ascii="Calibri" w:eastAsia="Calibri" w:hAnsi="Calibri" w:cs="Calibri"/>
                  <w:color w:val="1155CC"/>
                  <w:u w:val="single"/>
                </w:rPr>
                <w:t>login</w:t>
              </w:r>
              <w:proofErr w:type="gramStart"/>
              <w:r w:rsidR="00BB5BD7">
                <w:rPr>
                  <w:rFonts w:ascii="Calibri" w:eastAsia="Calibri" w:hAnsi="Calibri" w:cs="Calibri"/>
                  <w:color w:val="1155CC"/>
                  <w:u w:val="single"/>
                </w:rPr>
                <w:t>?returnUrl</w:t>
              </w:r>
              <w:proofErr w:type="spellEnd"/>
              <w:proofErr w:type="gramEnd"/>
              <w:r w:rsidR="00BB5BD7">
                <w:rPr>
                  <w:rFonts w:ascii="Calibri" w:eastAsia="Calibri" w:hAnsi="Calibri" w:cs="Calibri"/>
                  <w:color w:val="1155CC"/>
                  <w:u w:val="single"/>
                </w:rPr>
                <w:t>=%</w:t>
              </w:r>
              <w:proofErr w:type="spellStart"/>
              <w:r w:rsidR="00BB5BD7">
                <w:rPr>
                  <w:rFonts w:ascii="Calibri" w:eastAsia="Calibri" w:hAnsi="Calibri" w:cs="Calibri"/>
                  <w:color w:val="1155CC"/>
                  <w:u w:val="single"/>
                </w:rPr>
                <w:t>2Flogged</w:t>
              </w:r>
              <w:proofErr w:type="spellEnd"/>
              <w:r w:rsidR="00BB5BD7">
                <w:rPr>
                  <w:rFonts w:ascii="Calibri" w:eastAsia="Calibri" w:hAnsi="Calibri" w:cs="Calibri"/>
                  <w:color w:val="1155CC"/>
                  <w:u w:val="single"/>
                </w:rPr>
                <w:t>-out</w:t>
              </w:r>
            </w:hyperlink>
          </w:p>
        </w:tc>
      </w:tr>
      <w:tr w:rsidR="00B55455" w14:paraId="3082E797" w14:textId="77777777" w:rsidTr="006D1D46">
        <w:tc>
          <w:tcPr>
            <w:tcW w:w="2010" w:type="dxa"/>
            <w:tcMar>
              <w:top w:w="100" w:type="dxa"/>
              <w:left w:w="100" w:type="dxa"/>
              <w:bottom w:w="100" w:type="dxa"/>
              <w:right w:w="100" w:type="dxa"/>
            </w:tcMar>
          </w:tcPr>
          <w:p w14:paraId="1E0EA79C" w14:textId="77777777" w:rsidR="00B55455" w:rsidRDefault="00BB5BD7">
            <w:pPr>
              <w:pStyle w:val="normal0"/>
              <w:widowControl w:val="0"/>
              <w:spacing w:line="240" w:lineRule="auto"/>
            </w:pPr>
            <w:proofErr w:type="spellStart"/>
            <w:r>
              <w:rPr>
                <w:rFonts w:ascii="Calibri" w:eastAsia="Calibri" w:hAnsi="Calibri" w:cs="Calibri"/>
                <w:b/>
                <w:i/>
              </w:rPr>
              <w:t>Github</w:t>
            </w:r>
            <w:proofErr w:type="spellEnd"/>
          </w:p>
          <w:p w14:paraId="3340BE06" w14:textId="77777777" w:rsidR="00B55455" w:rsidRDefault="00BB5BD7">
            <w:pPr>
              <w:pStyle w:val="normal0"/>
              <w:widowControl w:val="0"/>
              <w:spacing w:line="240" w:lineRule="auto"/>
            </w:pPr>
            <w:r>
              <w:rPr>
                <w:rFonts w:ascii="Calibri" w:eastAsia="Calibri" w:hAnsi="Calibri" w:cs="Calibri"/>
              </w:rPr>
              <w:t>(Info 9117)</w:t>
            </w:r>
          </w:p>
        </w:tc>
        <w:tc>
          <w:tcPr>
            <w:tcW w:w="2070" w:type="dxa"/>
            <w:tcMar>
              <w:top w:w="100" w:type="dxa"/>
              <w:left w:w="100" w:type="dxa"/>
              <w:bottom w:w="100" w:type="dxa"/>
              <w:right w:w="100" w:type="dxa"/>
            </w:tcMar>
          </w:tcPr>
          <w:p w14:paraId="55C6C86A" w14:textId="77777777" w:rsidR="00B55455" w:rsidRDefault="00BB5BD7">
            <w:pPr>
              <w:pStyle w:val="normal0"/>
              <w:widowControl w:val="0"/>
              <w:spacing w:line="240" w:lineRule="auto"/>
            </w:pPr>
            <w:r>
              <w:rPr>
                <w:rFonts w:ascii="Calibri" w:eastAsia="Calibri" w:hAnsi="Calibri" w:cs="Calibri"/>
              </w:rPr>
              <w:t>Coding and Version Control</w:t>
            </w:r>
          </w:p>
        </w:tc>
        <w:tc>
          <w:tcPr>
            <w:tcW w:w="2966" w:type="dxa"/>
            <w:tcMar>
              <w:top w:w="100" w:type="dxa"/>
              <w:left w:w="100" w:type="dxa"/>
              <w:bottom w:w="100" w:type="dxa"/>
              <w:right w:w="100" w:type="dxa"/>
            </w:tcMar>
          </w:tcPr>
          <w:p w14:paraId="46037B5A" w14:textId="18C77919" w:rsidR="00B55455" w:rsidRDefault="00BB5BD7">
            <w:pPr>
              <w:pStyle w:val="normal0"/>
              <w:widowControl w:val="0"/>
              <w:spacing w:line="240" w:lineRule="auto"/>
            </w:pPr>
            <w:r>
              <w:rPr>
                <w:rFonts w:ascii="Calibri" w:eastAsia="Calibri" w:hAnsi="Calibri" w:cs="Calibri"/>
              </w:rPr>
              <w:t xml:space="preserve">Contact Lei </w:t>
            </w:r>
            <w:proofErr w:type="spellStart"/>
            <w:r>
              <w:rPr>
                <w:rFonts w:ascii="Calibri" w:eastAsia="Calibri" w:hAnsi="Calibri" w:cs="Calibri"/>
              </w:rPr>
              <w:t>Zheng</w:t>
            </w:r>
            <w:proofErr w:type="spellEnd"/>
            <w:r>
              <w:rPr>
                <w:rFonts w:ascii="Calibri" w:eastAsia="Calibri" w:hAnsi="Calibri" w:cs="Calibri"/>
              </w:rPr>
              <w:t xml:space="preserve"> for</w:t>
            </w:r>
            <w:r w:rsidR="00792BB7">
              <w:rPr>
                <w:rFonts w:ascii="Calibri" w:eastAsia="Calibri" w:hAnsi="Calibri" w:cs="Calibri"/>
              </w:rPr>
              <w:t xml:space="preserve"> the</w:t>
            </w:r>
            <w:r>
              <w:rPr>
                <w:rFonts w:ascii="Calibri" w:eastAsia="Calibri" w:hAnsi="Calibri" w:cs="Calibri"/>
              </w:rPr>
              <w:t xml:space="preserve"> group</w:t>
            </w:r>
            <w:r w:rsidR="00792BB7">
              <w:rPr>
                <w:rFonts w:ascii="Calibri" w:eastAsia="Calibri" w:hAnsi="Calibri" w:cs="Calibri"/>
              </w:rPr>
              <w:t xml:space="preserve"> </w:t>
            </w:r>
            <w:r>
              <w:rPr>
                <w:rFonts w:ascii="Calibri" w:eastAsia="Calibri" w:hAnsi="Calibri" w:cs="Calibri"/>
              </w:rPr>
              <w:t xml:space="preserve">invitation </w:t>
            </w:r>
          </w:p>
        </w:tc>
        <w:tc>
          <w:tcPr>
            <w:tcW w:w="2314" w:type="dxa"/>
            <w:tcMar>
              <w:top w:w="100" w:type="dxa"/>
              <w:left w:w="100" w:type="dxa"/>
              <w:bottom w:w="100" w:type="dxa"/>
              <w:right w:w="100" w:type="dxa"/>
            </w:tcMar>
          </w:tcPr>
          <w:p w14:paraId="0E9FF44E" w14:textId="77777777" w:rsidR="00B55455" w:rsidRDefault="007D189B">
            <w:pPr>
              <w:pStyle w:val="normal0"/>
              <w:widowControl w:val="0"/>
              <w:spacing w:line="240" w:lineRule="auto"/>
            </w:pPr>
            <w:hyperlink r:id="rId11">
              <w:r w:rsidR="00BB5BD7">
                <w:rPr>
                  <w:rFonts w:ascii="Calibri" w:eastAsia="Calibri" w:hAnsi="Calibri" w:cs="Calibri"/>
                  <w:color w:val="1155CC"/>
                  <w:u w:val="single"/>
                </w:rPr>
                <w:t>https://</w:t>
              </w:r>
              <w:proofErr w:type="spellStart"/>
              <w:r w:rsidR="00BB5BD7">
                <w:rPr>
                  <w:rFonts w:ascii="Calibri" w:eastAsia="Calibri" w:hAnsi="Calibri" w:cs="Calibri"/>
                  <w:color w:val="1155CC"/>
                  <w:u w:val="single"/>
                </w:rPr>
                <w:t>github.com</w:t>
              </w:r>
              <w:proofErr w:type="spellEnd"/>
              <w:r w:rsidR="00BB5BD7">
                <w:rPr>
                  <w:rFonts w:ascii="Calibri" w:eastAsia="Calibri" w:hAnsi="Calibri" w:cs="Calibri"/>
                  <w:color w:val="1155CC"/>
                  <w:u w:val="single"/>
                </w:rPr>
                <w:t>/join</w:t>
              </w:r>
            </w:hyperlink>
          </w:p>
          <w:p w14:paraId="296C0830" w14:textId="77777777" w:rsidR="00B55455" w:rsidRDefault="00B55455">
            <w:pPr>
              <w:pStyle w:val="normal0"/>
              <w:widowControl w:val="0"/>
              <w:spacing w:line="240" w:lineRule="auto"/>
            </w:pPr>
          </w:p>
        </w:tc>
      </w:tr>
      <w:tr w:rsidR="00B55455" w14:paraId="6BCF945A" w14:textId="77777777">
        <w:trPr>
          <w:trHeight w:val="420"/>
        </w:trPr>
        <w:tc>
          <w:tcPr>
            <w:tcW w:w="2010" w:type="dxa"/>
            <w:tcMar>
              <w:top w:w="100" w:type="dxa"/>
              <w:left w:w="100" w:type="dxa"/>
              <w:bottom w:w="100" w:type="dxa"/>
              <w:right w:w="100" w:type="dxa"/>
            </w:tcMar>
          </w:tcPr>
          <w:p w14:paraId="28FB50A4" w14:textId="381D8D4C" w:rsidR="00B55455" w:rsidRDefault="00BB5BD7">
            <w:pPr>
              <w:pStyle w:val="normal0"/>
              <w:widowControl w:val="0"/>
              <w:spacing w:line="240" w:lineRule="auto"/>
            </w:pPr>
            <w:r>
              <w:rPr>
                <w:rFonts w:ascii="Calibri" w:eastAsia="Calibri" w:hAnsi="Calibri" w:cs="Calibri"/>
                <w:b/>
                <w:i/>
              </w:rPr>
              <w:t>Mobile</w:t>
            </w:r>
            <w:r w:rsidR="00792BB7">
              <w:rPr>
                <w:rFonts w:ascii="Calibri" w:eastAsia="Calibri" w:hAnsi="Calibri" w:cs="Calibri"/>
                <w:b/>
                <w:i/>
              </w:rPr>
              <w:t xml:space="preserve"> contact</w:t>
            </w:r>
          </w:p>
        </w:tc>
        <w:tc>
          <w:tcPr>
            <w:tcW w:w="7350" w:type="dxa"/>
            <w:gridSpan w:val="3"/>
            <w:tcMar>
              <w:top w:w="100" w:type="dxa"/>
              <w:left w:w="100" w:type="dxa"/>
              <w:bottom w:w="100" w:type="dxa"/>
              <w:right w:w="100" w:type="dxa"/>
            </w:tcMar>
          </w:tcPr>
          <w:p w14:paraId="4C5173AD" w14:textId="608D6F89" w:rsidR="00B55455" w:rsidRDefault="00BB5BD7">
            <w:pPr>
              <w:pStyle w:val="normal0"/>
              <w:widowControl w:val="0"/>
              <w:spacing w:line="240" w:lineRule="auto"/>
            </w:pPr>
            <w:r>
              <w:rPr>
                <w:rFonts w:ascii="Calibri" w:eastAsia="Calibri" w:hAnsi="Calibri" w:cs="Calibri"/>
              </w:rPr>
              <w:t>Please refer to section</w:t>
            </w:r>
            <w:r w:rsidR="00792BB7">
              <w:rPr>
                <w:rFonts w:ascii="Calibri" w:eastAsia="Calibri" w:hAnsi="Calibri" w:cs="Calibri"/>
              </w:rPr>
              <w:t xml:space="preserve"> #1.</w:t>
            </w:r>
          </w:p>
        </w:tc>
      </w:tr>
    </w:tbl>
    <w:p w14:paraId="157B3F1A" w14:textId="77777777" w:rsidR="00B55455" w:rsidRDefault="00B55455">
      <w:pPr>
        <w:pStyle w:val="normal0"/>
        <w:spacing w:line="240" w:lineRule="auto"/>
      </w:pPr>
    </w:p>
    <w:p w14:paraId="34308C68" w14:textId="77777777" w:rsidR="00B55455" w:rsidRDefault="00B55455">
      <w:pPr>
        <w:pStyle w:val="normal0"/>
        <w:spacing w:line="240" w:lineRule="auto"/>
      </w:pPr>
    </w:p>
    <w:p w14:paraId="458741F4" w14:textId="77777777" w:rsidR="00B55455" w:rsidRDefault="00B55455">
      <w:pPr>
        <w:pStyle w:val="normal0"/>
        <w:spacing w:line="240" w:lineRule="auto"/>
      </w:pPr>
    </w:p>
    <w:p w14:paraId="70FA151D" w14:textId="77777777" w:rsidR="00B55455" w:rsidRDefault="00BB5BD7">
      <w:pPr>
        <w:pStyle w:val="normal0"/>
        <w:spacing w:line="240" w:lineRule="auto"/>
      </w:pPr>
      <w:r>
        <w:rPr>
          <w:rFonts w:ascii="Calibri" w:eastAsia="Calibri" w:hAnsi="Calibri" w:cs="Calibri"/>
          <w:b/>
          <w:color w:val="0B5394"/>
          <w:sz w:val="28"/>
        </w:rPr>
        <w:t>5. Work management Plan</w:t>
      </w:r>
    </w:p>
    <w:p w14:paraId="4508F3D1" w14:textId="77777777" w:rsidR="00B55455" w:rsidRDefault="00B55455">
      <w:pPr>
        <w:pStyle w:val="normal0"/>
        <w:spacing w:line="240" w:lineRule="auto"/>
      </w:pPr>
    </w:p>
    <w:p w14:paraId="037E838E" w14:textId="020F1981" w:rsidR="00B55455" w:rsidRDefault="00BB5BD7">
      <w:pPr>
        <w:pStyle w:val="normal0"/>
      </w:pPr>
      <w:r>
        <w:rPr>
          <w:rFonts w:ascii="Calibri" w:eastAsia="Calibri" w:hAnsi="Calibri" w:cs="Calibri"/>
        </w:rPr>
        <w:t xml:space="preserve">As the team will be constantly making changes in the code, Git and </w:t>
      </w:r>
      <w:proofErr w:type="spellStart"/>
      <w:r>
        <w:rPr>
          <w:rFonts w:ascii="Calibri" w:eastAsia="Calibri" w:hAnsi="Calibri" w:cs="Calibri"/>
        </w:rPr>
        <w:t>GitHub</w:t>
      </w:r>
      <w:proofErr w:type="spellEnd"/>
      <w:r>
        <w:rPr>
          <w:rFonts w:ascii="Calibri" w:eastAsia="Calibri" w:hAnsi="Calibri" w:cs="Calibri"/>
        </w:rPr>
        <w:t xml:space="preserve"> will be used as the version control system. </w:t>
      </w:r>
      <w:proofErr w:type="gramStart"/>
      <w:r>
        <w:rPr>
          <w:rFonts w:ascii="Calibri" w:eastAsia="Calibri" w:hAnsi="Calibri" w:cs="Calibri"/>
        </w:rPr>
        <w:t>Parallel development is enabled by branching from the Master Branch</w:t>
      </w:r>
      <w:proofErr w:type="gramEnd"/>
      <w:r>
        <w:rPr>
          <w:rFonts w:ascii="Calibri" w:eastAsia="Calibri" w:hAnsi="Calibri" w:cs="Calibri"/>
        </w:rPr>
        <w:t xml:space="preserve"> (inside the central repository </w:t>
      </w:r>
      <w:proofErr w:type="spellStart"/>
      <w:r>
        <w:rPr>
          <w:rFonts w:ascii="Calibri" w:eastAsia="Calibri" w:hAnsi="Calibri" w:cs="Calibri"/>
        </w:rPr>
        <w:t>INFO9117GROUPASSIGNMENT</w:t>
      </w:r>
      <w:proofErr w:type="spellEnd"/>
      <w:r>
        <w:rPr>
          <w:rFonts w:ascii="Calibri" w:eastAsia="Calibri" w:hAnsi="Calibri" w:cs="Calibri"/>
        </w:rPr>
        <w:t>).  After changes</w:t>
      </w:r>
      <w:r w:rsidR="00C4378C">
        <w:rPr>
          <w:rFonts w:ascii="Calibri" w:eastAsia="Calibri" w:hAnsi="Calibri" w:cs="Calibri"/>
        </w:rPr>
        <w:t xml:space="preserve"> are done</w:t>
      </w:r>
      <w:r>
        <w:rPr>
          <w:rFonts w:ascii="Calibri" w:eastAsia="Calibri" w:hAnsi="Calibri" w:cs="Calibri"/>
        </w:rPr>
        <w:t xml:space="preserve"> in your local code and </w:t>
      </w:r>
      <w:r w:rsidR="001048A8">
        <w:rPr>
          <w:rFonts w:ascii="Calibri" w:eastAsia="Calibri" w:hAnsi="Calibri" w:cs="Calibri"/>
        </w:rPr>
        <w:t>committed</w:t>
      </w:r>
      <w:r>
        <w:rPr>
          <w:rFonts w:ascii="Calibri" w:eastAsia="Calibri" w:hAnsi="Calibri" w:cs="Calibri"/>
        </w:rPr>
        <w:t xml:space="preserve">, this code should be pushed into the </w:t>
      </w:r>
      <w:proofErr w:type="spellStart"/>
      <w:r>
        <w:rPr>
          <w:rFonts w:ascii="Calibri" w:eastAsia="Calibri" w:hAnsi="Calibri" w:cs="Calibri"/>
        </w:rPr>
        <w:t>Github</w:t>
      </w:r>
      <w:proofErr w:type="spellEnd"/>
      <w:r>
        <w:rPr>
          <w:rFonts w:ascii="Calibri" w:eastAsia="Calibri" w:hAnsi="Calibri" w:cs="Calibri"/>
        </w:rPr>
        <w:t xml:space="preserve"> central repository, merged, in which will allow the members to access the latest version and also</w:t>
      </w:r>
      <w:r w:rsidR="0005017E">
        <w:rPr>
          <w:rFonts w:ascii="Calibri" w:eastAsia="Calibri" w:hAnsi="Calibri" w:cs="Calibri"/>
        </w:rPr>
        <w:t>, if necessary,</w:t>
      </w:r>
      <w:r>
        <w:rPr>
          <w:rFonts w:ascii="Calibri" w:eastAsia="Calibri" w:hAnsi="Calibri" w:cs="Calibri"/>
        </w:rPr>
        <w:t xml:space="preserve"> make changes on it.</w:t>
      </w:r>
    </w:p>
    <w:p w14:paraId="27897DE8" w14:textId="77777777" w:rsidR="00B55455" w:rsidRDefault="00B55455">
      <w:pPr>
        <w:pStyle w:val="norm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555"/>
        <w:gridCol w:w="2365"/>
        <w:gridCol w:w="2030"/>
      </w:tblGrid>
      <w:tr w:rsidR="00B55455" w14:paraId="42679FFC" w14:textId="77777777" w:rsidTr="006D1D46">
        <w:tc>
          <w:tcPr>
            <w:tcW w:w="1410" w:type="dxa"/>
            <w:tcMar>
              <w:top w:w="100" w:type="dxa"/>
              <w:left w:w="100" w:type="dxa"/>
              <w:bottom w:w="100" w:type="dxa"/>
              <w:right w:w="100" w:type="dxa"/>
            </w:tcMar>
          </w:tcPr>
          <w:p w14:paraId="60B00445" w14:textId="77777777" w:rsidR="00B55455" w:rsidRDefault="00BB5BD7">
            <w:pPr>
              <w:pStyle w:val="normal0"/>
              <w:widowControl w:val="0"/>
              <w:spacing w:line="240" w:lineRule="auto"/>
            </w:pPr>
            <w:r>
              <w:rPr>
                <w:rFonts w:ascii="Calibri" w:eastAsia="Calibri" w:hAnsi="Calibri" w:cs="Calibri"/>
                <w:b/>
                <w:color w:val="0B5394"/>
                <w:sz w:val="24"/>
              </w:rPr>
              <w:t>Tool Name</w:t>
            </w:r>
          </w:p>
        </w:tc>
        <w:tc>
          <w:tcPr>
            <w:tcW w:w="3555" w:type="dxa"/>
            <w:tcMar>
              <w:top w:w="100" w:type="dxa"/>
              <w:left w:w="100" w:type="dxa"/>
              <w:bottom w:w="100" w:type="dxa"/>
              <w:right w:w="100" w:type="dxa"/>
            </w:tcMar>
          </w:tcPr>
          <w:p w14:paraId="5BA0C6D9" w14:textId="77777777" w:rsidR="00B55455" w:rsidRDefault="00BB5BD7">
            <w:pPr>
              <w:pStyle w:val="normal0"/>
              <w:widowControl w:val="0"/>
              <w:spacing w:line="240" w:lineRule="auto"/>
            </w:pPr>
            <w:r>
              <w:rPr>
                <w:rFonts w:ascii="Calibri" w:eastAsia="Calibri" w:hAnsi="Calibri" w:cs="Calibri"/>
                <w:b/>
                <w:color w:val="0B5394"/>
                <w:sz w:val="24"/>
              </w:rPr>
              <w:t>Functionality</w:t>
            </w:r>
          </w:p>
        </w:tc>
        <w:tc>
          <w:tcPr>
            <w:tcW w:w="2365" w:type="dxa"/>
            <w:tcMar>
              <w:top w:w="100" w:type="dxa"/>
              <w:left w:w="100" w:type="dxa"/>
              <w:bottom w:w="100" w:type="dxa"/>
              <w:right w:w="100" w:type="dxa"/>
            </w:tcMar>
          </w:tcPr>
          <w:p w14:paraId="41F94F5E" w14:textId="77777777" w:rsidR="00B55455" w:rsidRDefault="00BB5BD7">
            <w:pPr>
              <w:pStyle w:val="normal0"/>
              <w:widowControl w:val="0"/>
              <w:spacing w:line="240" w:lineRule="auto"/>
            </w:pPr>
            <w:r>
              <w:rPr>
                <w:rFonts w:ascii="Calibri" w:eastAsia="Calibri" w:hAnsi="Calibri" w:cs="Calibri"/>
                <w:b/>
                <w:color w:val="0B5394"/>
                <w:sz w:val="24"/>
              </w:rPr>
              <w:t>Download page</w:t>
            </w:r>
          </w:p>
        </w:tc>
        <w:tc>
          <w:tcPr>
            <w:tcW w:w="2030" w:type="dxa"/>
            <w:tcMar>
              <w:top w:w="100" w:type="dxa"/>
              <w:left w:w="100" w:type="dxa"/>
              <w:bottom w:w="100" w:type="dxa"/>
              <w:right w:w="100" w:type="dxa"/>
            </w:tcMar>
          </w:tcPr>
          <w:p w14:paraId="1466AF81" w14:textId="77777777" w:rsidR="00B55455" w:rsidRDefault="00BB5BD7">
            <w:pPr>
              <w:pStyle w:val="normal0"/>
              <w:widowControl w:val="0"/>
              <w:spacing w:line="240" w:lineRule="auto"/>
            </w:pPr>
            <w:r>
              <w:rPr>
                <w:rFonts w:ascii="Calibri" w:eastAsia="Calibri" w:hAnsi="Calibri" w:cs="Calibri"/>
                <w:b/>
                <w:color w:val="0B5394"/>
                <w:sz w:val="24"/>
              </w:rPr>
              <w:t>Signup Link</w:t>
            </w:r>
          </w:p>
        </w:tc>
      </w:tr>
      <w:tr w:rsidR="00B55455" w14:paraId="2D644D31" w14:textId="77777777" w:rsidTr="006D1D46">
        <w:tc>
          <w:tcPr>
            <w:tcW w:w="1410" w:type="dxa"/>
            <w:tcMar>
              <w:top w:w="100" w:type="dxa"/>
              <w:left w:w="100" w:type="dxa"/>
              <w:bottom w:w="100" w:type="dxa"/>
              <w:right w:w="100" w:type="dxa"/>
            </w:tcMar>
          </w:tcPr>
          <w:p w14:paraId="1C716243" w14:textId="77777777" w:rsidR="00B55455" w:rsidRDefault="00BB5BD7">
            <w:pPr>
              <w:pStyle w:val="normal0"/>
              <w:widowControl w:val="0"/>
              <w:spacing w:line="240" w:lineRule="auto"/>
            </w:pPr>
            <w:r>
              <w:rPr>
                <w:rFonts w:ascii="Calibri" w:eastAsia="Calibri" w:hAnsi="Calibri" w:cs="Calibri"/>
                <w:b/>
                <w:i/>
              </w:rPr>
              <w:t>Git</w:t>
            </w:r>
          </w:p>
        </w:tc>
        <w:tc>
          <w:tcPr>
            <w:tcW w:w="3555" w:type="dxa"/>
            <w:tcMar>
              <w:top w:w="100" w:type="dxa"/>
              <w:left w:w="100" w:type="dxa"/>
              <w:bottom w:w="100" w:type="dxa"/>
              <w:right w:w="100" w:type="dxa"/>
            </w:tcMar>
          </w:tcPr>
          <w:p w14:paraId="44D36467" w14:textId="77777777" w:rsidR="00B55455" w:rsidRDefault="00BB5BD7">
            <w:pPr>
              <w:pStyle w:val="normal0"/>
              <w:widowControl w:val="0"/>
              <w:spacing w:line="240" w:lineRule="auto"/>
            </w:pPr>
            <w:r>
              <w:rPr>
                <w:rFonts w:ascii="Calibri" w:eastAsia="Calibri" w:hAnsi="Calibri" w:cs="Calibri"/>
              </w:rPr>
              <w:t xml:space="preserve">‘Git is a </w:t>
            </w:r>
            <w:hyperlink r:id="rId12">
              <w:r>
                <w:rPr>
                  <w:rFonts w:ascii="Calibri" w:eastAsia="Calibri" w:hAnsi="Calibri" w:cs="Calibri"/>
                </w:rPr>
                <w:t>free and open sourc</w:t>
              </w:r>
            </w:hyperlink>
            <w:r>
              <w:rPr>
                <w:rFonts w:ascii="Calibri" w:eastAsia="Calibri" w:hAnsi="Calibri" w:cs="Calibri"/>
              </w:rPr>
              <w:t xml:space="preserve">e distributed version control system designed to handle everything from small to very large projects with speed and efficiency.’ (Git, 2015, Homepage, </w:t>
            </w:r>
            <w:proofErr w:type="spellStart"/>
            <w:r>
              <w:rPr>
                <w:rFonts w:ascii="Calibri" w:eastAsia="Calibri" w:hAnsi="Calibri" w:cs="Calibri"/>
              </w:rPr>
              <w:t>para</w:t>
            </w:r>
            <w:proofErr w:type="spellEnd"/>
            <w:r>
              <w:rPr>
                <w:rFonts w:ascii="Calibri" w:eastAsia="Calibri" w:hAnsi="Calibri" w:cs="Calibri"/>
              </w:rPr>
              <w:t>. 1).</w:t>
            </w:r>
          </w:p>
        </w:tc>
        <w:tc>
          <w:tcPr>
            <w:tcW w:w="2365" w:type="dxa"/>
            <w:tcMar>
              <w:top w:w="100" w:type="dxa"/>
              <w:left w:w="100" w:type="dxa"/>
              <w:bottom w:w="100" w:type="dxa"/>
              <w:right w:w="100" w:type="dxa"/>
            </w:tcMar>
          </w:tcPr>
          <w:p w14:paraId="7CBFA8DE" w14:textId="12A18BF4" w:rsidR="00B55455" w:rsidRDefault="00BB5BD7">
            <w:pPr>
              <w:pStyle w:val="normal0"/>
              <w:widowControl w:val="0"/>
              <w:spacing w:line="240" w:lineRule="auto"/>
            </w:pPr>
            <w:r>
              <w:rPr>
                <w:rFonts w:ascii="Calibri" w:eastAsia="Calibri" w:hAnsi="Calibri" w:cs="Calibri"/>
              </w:rPr>
              <w:t xml:space="preserve">Download </w:t>
            </w:r>
            <w:proofErr w:type="gramStart"/>
            <w:r>
              <w:rPr>
                <w:rFonts w:ascii="Calibri" w:eastAsia="Calibri" w:hAnsi="Calibri" w:cs="Calibri"/>
              </w:rPr>
              <w:t>the  Git</w:t>
            </w:r>
            <w:proofErr w:type="gramEnd"/>
            <w:r w:rsidR="0005017E">
              <w:rPr>
                <w:rFonts w:ascii="Calibri" w:eastAsia="Calibri" w:hAnsi="Calibri" w:cs="Calibri"/>
              </w:rPr>
              <w:t xml:space="preserve"> version</w:t>
            </w:r>
            <w:r>
              <w:rPr>
                <w:rFonts w:ascii="Calibri" w:eastAsia="Calibri" w:hAnsi="Calibri" w:cs="Calibri"/>
              </w:rPr>
              <w:t xml:space="preserve"> for your system:</w:t>
            </w:r>
          </w:p>
          <w:p w14:paraId="5FBE4A9A" w14:textId="77777777" w:rsidR="00B55455" w:rsidRDefault="007D189B">
            <w:pPr>
              <w:pStyle w:val="normal0"/>
              <w:widowControl w:val="0"/>
              <w:spacing w:line="240" w:lineRule="auto"/>
            </w:pPr>
            <w:hyperlink r:id="rId13">
              <w:r w:rsidR="00BB5BD7">
                <w:rPr>
                  <w:rFonts w:ascii="Calibri" w:eastAsia="Calibri" w:hAnsi="Calibri" w:cs="Calibri"/>
                  <w:color w:val="1155CC"/>
                  <w:u w:val="single"/>
                </w:rPr>
                <w:t>http://git-</w:t>
              </w:r>
              <w:proofErr w:type="spellStart"/>
              <w:r w:rsidR="00BB5BD7">
                <w:rPr>
                  <w:rFonts w:ascii="Calibri" w:eastAsia="Calibri" w:hAnsi="Calibri" w:cs="Calibri"/>
                  <w:color w:val="1155CC"/>
                  <w:u w:val="single"/>
                </w:rPr>
                <w:t>scm.com</w:t>
              </w:r>
              <w:proofErr w:type="spellEnd"/>
              <w:r w:rsidR="00BB5BD7">
                <w:rPr>
                  <w:rFonts w:ascii="Calibri" w:eastAsia="Calibri" w:hAnsi="Calibri" w:cs="Calibri"/>
                  <w:color w:val="1155CC"/>
                  <w:u w:val="single"/>
                </w:rPr>
                <w:t>/downloads</w:t>
              </w:r>
            </w:hyperlink>
            <w:r w:rsidR="00BB5BD7">
              <w:rPr>
                <w:rFonts w:ascii="Calibri" w:eastAsia="Calibri" w:hAnsi="Calibri" w:cs="Calibri"/>
              </w:rPr>
              <w:t xml:space="preserve"> </w:t>
            </w:r>
          </w:p>
        </w:tc>
        <w:tc>
          <w:tcPr>
            <w:tcW w:w="2030" w:type="dxa"/>
            <w:tcMar>
              <w:top w:w="100" w:type="dxa"/>
              <w:left w:w="100" w:type="dxa"/>
              <w:bottom w:w="100" w:type="dxa"/>
              <w:right w:w="100" w:type="dxa"/>
            </w:tcMar>
          </w:tcPr>
          <w:p w14:paraId="2240DCD3" w14:textId="77777777" w:rsidR="00B55455" w:rsidRDefault="00BB5BD7">
            <w:pPr>
              <w:pStyle w:val="normal0"/>
              <w:widowControl w:val="0"/>
              <w:spacing w:line="240" w:lineRule="auto"/>
            </w:pPr>
            <w:r>
              <w:rPr>
                <w:rFonts w:ascii="Calibri" w:eastAsia="Calibri" w:hAnsi="Calibri" w:cs="Calibri"/>
              </w:rPr>
              <w:t>NA</w:t>
            </w:r>
          </w:p>
        </w:tc>
      </w:tr>
      <w:tr w:rsidR="00B55455" w14:paraId="510F1188" w14:textId="77777777" w:rsidTr="006D1D46">
        <w:tc>
          <w:tcPr>
            <w:tcW w:w="1410" w:type="dxa"/>
            <w:tcMar>
              <w:top w:w="100" w:type="dxa"/>
              <w:left w:w="100" w:type="dxa"/>
              <w:bottom w:w="100" w:type="dxa"/>
              <w:right w:w="100" w:type="dxa"/>
            </w:tcMar>
          </w:tcPr>
          <w:p w14:paraId="7BF20FAA" w14:textId="77777777" w:rsidR="00B55455" w:rsidRDefault="00BB5BD7">
            <w:pPr>
              <w:pStyle w:val="normal0"/>
              <w:widowControl w:val="0"/>
              <w:spacing w:line="240" w:lineRule="auto"/>
            </w:pPr>
            <w:proofErr w:type="spellStart"/>
            <w:r>
              <w:rPr>
                <w:rFonts w:ascii="Calibri" w:eastAsia="Calibri" w:hAnsi="Calibri" w:cs="Calibri"/>
                <w:b/>
                <w:i/>
              </w:rPr>
              <w:t>GitHub</w:t>
            </w:r>
            <w:proofErr w:type="spellEnd"/>
          </w:p>
        </w:tc>
        <w:tc>
          <w:tcPr>
            <w:tcW w:w="3555" w:type="dxa"/>
            <w:tcMar>
              <w:top w:w="100" w:type="dxa"/>
              <w:left w:w="100" w:type="dxa"/>
              <w:bottom w:w="100" w:type="dxa"/>
              <w:right w:w="100" w:type="dxa"/>
            </w:tcMar>
          </w:tcPr>
          <w:p w14:paraId="104FD5CF" w14:textId="77777777" w:rsidR="00B55455" w:rsidRDefault="00BB5BD7">
            <w:pPr>
              <w:pStyle w:val="normal0"/>
              <w:widowControl w:val="0"/>
              <w:spacing w:line="240" w:lineRule="auto"/>
            </w:pPr>
            <w:r>
              <w:rPr>
                <w:rFonts w:ascii="Calibri" w:eastAsia="Calibri" w:hAnsi="Calibri" w:cs="Calibri"/>
                <w:highlight w:val="white"/>
              </w:rPr>
              <w:t xml:space="preserve">‘Online project hosting using Git’ </w:t>
            </w:r>
            <w:r>
              <w:rPr>
                <w:rFonts w:ascii="Calibri" w:eastAsia="Calibri" w:hAnsi="Calibri" w:cs="Calibri"/>
              </w:rPr>
              <w:t>(</w:t>
            </w:r>
            <w:proofErr w:type="spellStart"/>
            <w:r>
              <w:rPr>
                <w:rFonts w:ascii="Calibri" w:eastAsia="Calibri" w:hAnsi="Calibri" w:cs="Calibri"/>
              </w:rPr>
              <w:t>Github</w:t>
            </w:r>
            <w:proofErr w:type="spellEnd"/>
            <w:r>
              <w:rPr>
                <w:rFonts w:ascii="Calibri" w:eastAsia="Calibri" w:hAnsi="Calibri" w:cs="Calibri"/>
              </w:rPr>
              <w:t>, 2015, Homepage).</w:t>
            </w:r>
          </w:p>
        </w:tc>
        <w:tc>
          <w:tcPr>
            <w:tcW w:w="2365" w:type="dxa"/>
            <w:tcMar>
              <w:top w:w="100" w:type="dxa"/>
              <w:left w:w="100" w:type="dxa"/>
              <w:bottom w:w="100" w:type="dxa"/>
              <w:right w:w="100" w:type="dxa"/>
            </w:tcMar>
          </w:tcPr>
          <w:p w14:paraId="61CA3326" w14:textId="77777777" w:rsidR="00B55455" w:rsidRDefault="00BB5BD7">
            <w:pPr>
              <w:pStyle w:val="normal0"/>
              <w:widowControl w:val="0"/>
              <w:spacing w:line="240" w:lineRule="auto"/>
            </w:pPr>
            <w:r>
              <w:rPr>
                <w:rFonts w:ascii="Calibri" w:eastAsia="Calibri" w:hAnsi="Calibri" w:cs="Calibri"/>
              </w:rPr>
              <w:t>NA</w:t>
            </w:r>
          </w:p>
        </w:tc>
        <w:tc>
          <w:tcPr>
            <w:tcW w:w="2030" w:type="dxa"/>
            <w:tcMar>
              <w:top w:w="100" w:type="dxa"/>
              <w:left w:w="100" w:type="dxa"/>
              <w:bottom w:w="100" w:type="dxa"/>
              <w:right w:w="100" w:type="dxa"/>
            </w:tcMar>
          </w:tcPr>
          <w:p w14:paraId="2519278D" w14:textId="77777777" w:rsidR="00B55455" w:rsidRDefault="007D189B">
            <w:pPr>
              <w:pStyle w:val="normal0"/>
              <w:widowControl w:val="0"/>
              <w:spacing w:line="240" w:lineRule="auto"/>
            </w:pPr>
            <w:hyperlink r:id="rId14">
              <w:r w:rsidR="00BB5BD7">
                <w:rPr>
                  <w:rFonts w:ascii="Calibri" w:eastAsia="Calibri" w:hAnsi="Calibri" w:cs="Calibri"/>
                  <w:color w:val="1155CC"/>
                  <w:u w:val="single"/>
                </w:rPr>
                <w:t>https://</w:t>
              </w:r>
              <w:proofErr w:type="spellStart"/>
              <w:r w:rsidR="00BB5BD7">
                <w:rPr>
                  <w:rFonts w:ascii="Calibri" w:eastAsia="Calibri" w:hAnsi="Calibri" w:cs="Calibri"/>
                  <w:color w:val="1155CC"/>
                  <w:u w:val="single"/>
                </w:rPr>
                <w:t>github.com</w:t>
              </w:r>
              <w:proofErr w:type="spellEnd"/>
              <w:r w:rsidR="00BB5BD7">
                <w:rPr>
                  <w:rFonts w:ascii="Calibri" w:eastAsia="Calibri" w:hAnsi="Calibri" w:cs="Calibri"/>
                  <w:color w:val="1155CC"/>
                  <w:u w:val="single"/>
                </w:rPr>
                <w:t>/</w:t>
              </w:r>
            </w:hyperlink>
          </w:p>
        </w:tc>
      </w:tr>
      <w:tr w:rsidR="00B55455" w14:paraId="79C25573" w14:textId="77777777" w:rsidTr="006D1D46">
        <w:trPr>
          <w:trHeight w:val="1760"/>
        </w:trPr>
        <w:tc>
          <w:tcPr>
            <w:tcW w:w="1410" w:type="dxa"/>
            <w:tcMar>
              <w:top w:w="100" w:type="dxa"/>
              <w:left w:w="100" w:type="dxa"/>
              <w:bottom w:w="100" w:type="dxa"/>
              <w:right w:w="100" w:type="dxa"/>
            </w:tcMar>
          </w:tcPr>
          <w:p w14:paraId="4A2068EB" w14:textId="77777777" w:rsidR="00B55455" w:rsidRDefault="00BB5BD7">
            <w:pPr>
              <w:pStyle w:val="normal0"/>
              <w:widowControl w:val="0"/>
              <w:spacing w:line="240" w:lineRule="auto"/>
            </w:pPr>
            <w:proofErr w:type="spellStart"/>
            <w:r>
              <w:rPr>
                <w:rFonts w:ascii="Calibri" w:eastAsia="Calibri" w:hAnsi="Calibri" w:cs="Calibri"/>
                <w:b/>
                <w:i/>
              </w:rPr>
              <w:lastRenderedPageBreak/>
              <w:t>PyCharm</w:t>
            </w:r>
            <w:proofErr w:type="spellEnd"/>
          </w:p>
        </w:tc>
        <w:tc>
          <w:tcPr>
            <w:tcW w:w="3555" w:type="dxa"/>
            <w:tcMar>
              <w:top w:w="100" w:type="dxa"/>
              <w:left w:w="100" w:type="dxa"/>
              <w:bottom w:w="100" w:type="dxa"/>
              <w:right w:w="100" w:type="dxa"/>
            </w:tcMar>
          </w:tcPr>
          <w:p w14:paraId="5865E965" w14:textId="2DBCF652" w:rsidR="00B55455" w:rsidRDefault="00BB5BD7">
            <w:pPr>
              <w:pStyle w:val="normal0"/>
              <w:widowControl w:val="0"/>
              <w:spacing w:line="240" w:lineRule="auto"/>
            </w:pPr>
            <w:r>
              <w:rPr>
                <w:rFonts w:ascii="Calibri" w:eastAsia="Calibri" w:hAnsi="Calibri" w:cs="Calibri"/>
                <w:highlight w:val="white"/>
              </w:rPr>
              <w:t>Integrated Development Environment (IDE</w:t>
            </w:r>
            <w:proofErr w:type="gramStart"/>
            <w:r>
              <w:rPr>
                <w:rFonts w:ascii="Calibri" w:eastAsia="Calibri" w:hAnsi="Calibri" w:cs="Calibri"/>
                <w:highlight w:val="white"/>
              </w:rPr>
              <w:t>) which</w:t>
            </w:r>
            <w:proofErr w:type="gramEnd"/>
            <w:r>
              <w:rPr>
                <w:rFonts w:ascii="Calibri" w:eastAsia="Calibri" w:hAnsi="Calibri" w:cs="Calibri"/>
                <w:highlight w:val="white"/>
              </w:rPr>
              <w:t xml:space="preserve"> is used to program using </w:t>
            </w:r>
            <w:r w:rsidR="0005017E">
              <w:rPr>
                <w:rFonts w:ascii="Calibri" w:eastAsia="Calibri" w:hAnsi="Calibri" w:cs="Calibri"/>
                <w:highlight w:val="white"/>
              </w:rPr>
              <w:t>P</w:t>
            </w:r>
            <w:r>
              <w:rPr>
                <w:rFonts w:ascii="Calibri" w:eastAsia="Calibri" w:hAnsi="Calibri" w:cs="Calibri"/>
                <w:highlight w:val="white"/>
              </w:rPr>
              <w:t>ython language.</w:t>
            </w:r>
          </w:p>
        </w:tc>
        <w:tc>
          <w:tcPr>
            <w:tcW w:w="2365" w:type="dxa"/>
            <w:tcMar>
              <w:top w:w="100" w:type="dxa"/>
              <w:left w:w="100" w:type="dxa"/>
              <w:bottom w:w="100" w:type="dxa"/>
              <w:right w:w="100" w:type="dxa"/>
            </w:tcMar>
          </w:tcPr>
          <w:p w14:paraId="58B7A25A" w14:textId="4354F80D" w:rsidR="00B55455" w:rsidRDefault="00BB5BD7">
            <w:pPr>
              <w:pStyle w:val="normal0"/>
              <w:widowControl w:val="0"/>
              <w:spacing w:line="240" w:lineRule="auto"/>
            </w:pPr>
            <w:r>
              <w:rPr>
                <w:rFonts w:ascii="Calibri" w:eastAsia="Calibri" w:hAnsi="Calibri" w:cs="Calibri"/>
              </w:rPr>
              <w:t xml:space="preserve">Download the </w:t>
            </w:r>
            <w:r w:rsidR="0005017E">
              <w:rPr>
                <w:rFonts w:ascii="Calibri" w:eastAsia="Calibri" w:hAnsi="Calibri" w:cs="Calibri"/>
              </w:rPr>
              <w:t>P</w:t>
            </w:r>
            <w:r>
              <w:rPr>
                <w:rFonts w:ascii="Calibri" w:eastAsia="Calibri" w:hAnsi="Calibri" w:cs="Calibri"/>
              </w:rPr>
              <w:t>y</w:t>
            </w:r>
            <w:r w:rsidR="0005017E">
              <w:rPr>
                <w:rFonts w:ascii="Calibri" w:eastAsia="Calibri" w:hAnsi="Calibri" w:cs="Calibri"/>
              </w:rPr>
              <w:t>C</w:t>
            </w:r>
            <w:r>
              <w:rPr>
                <w:rFonts w:ascii="Calibri" w:eastAsia="Calibri" w:hAnsi="Calibri" w:cs="Calibri"/>
              </w:rPr>
              <w:t xml:space="preserve">harm version for your system: </w:t>
            </w:r>
            <w:hyperlink r:id="rId15">
              <w:r>
                <w:rPr>
                  <w:rFonts w:ascii="Calibri" w:eastAsia="Calibri" w:hAnsi="Calibri" w:cs="Calibri"/>
                  <w:color w:val="1155CC"/>
                  <w:u w:val="single"/>
                </w:rPr>
                <w:t>https://</w:t>
              </w:r>
              <w:proofErr w:type="spellStart"/>
              <w:r>
                <w:rPr>
                  <w:rFonts w:ascii="Calibri" w:eastAsia="Calibri" w:hAnsi="Calibri" w:cs="Calibri"/>
                  <w:color w:val="1155CC"/>
                  <w:u w:val="single"/>
                </w:rPr>
                <w:t>www.jetbrains.com</w:t>
              </w:r>
              <w:proofErr w:type="spellEnd"/>
              <w:r>
                <w:rPr>
                  <w:rFonts w:ascii="Calibri" w:eastAsia="Calibri" w:hAnsi="Calibri" w:cs="Calibri"/>
                  <w:color w:val="1155CC"/>
                  <w:u w:val="single"/>
                </w:rPr>
                <w:t>/</w:t>
              </w:r>
              <w:proofErr w:type="spellStart"/>
              <w:r>
                <w:rPr>
                  <w:rFonts w:ascii="Calibri" w:eastAsia="Calibri" w:hAnsi="Calibri" w:cs="Calibri"/>
                  <w:color w:val="1155CC"/>
                  <w:u w:val="single"/>
                </w:rPr>
                <w:t>pycharm</w:t>
              </w:r>
              <w:proofErr w:type="spellEnd"/>
              <w:r>
                <w:rPr>
                  <w:rFonts w:ascii="Calibri" w:eastAsia="Calibri" w:hAnsi="Calibri" w:cs="Calibri"/>
                  <w:color w:val="1155CC"/>
                  <w:u w:val="single"/>
                </w:rPr>
                <w:t>/download/</w:t>
              </w:r>
            </w:hyperlink>
          </w:p>
        </w:tc>
        <w:tc>
          <w:tcPr>
            <w:tcW w:w="2030" w:type="dxa"/>
            <w:tcMar>
              <w:top w:w="100" w:type="dxa"/>
              <w:left w:w="100" w:type="dxa"/>
              <w:bottom w:w="100" w:type="dxa"/>
              <w:right w:w="100" w:type="dxa"/>
            </w:tcMar>
          </w:tcPr>
          <w:p w14:paraId="17DC4EA9" w14:textId="77777777" w:rsidR="00B55455" w:rsidRDefault="00BB5BD7">
            <w:pPr>
              <w:pStyle w:val="normal0"/>
              <w:widowControl w:val="0"/>
              <w:spacing w:line="240" w:lineRule="auto"/>
            </w:pPr>
            <w:r>
              <w:rPr>
                <w:rFonts w:ascii="Calibri" w:eastAsia="Calibri" w:hAnsi="Calibri" w:cs="Calibri"/>
              </w:rPr>
              <w:t>NA</w:t>
            </w:r>
          </w:p>
        </w:tc>
      </w:tr>
    </w:tbl>
    <w:p w14:paraId="2F55157D" w14:textId="77777777" w:rsidR="00B55455" w:rsidRDefault="00B55455">
      <w:pPr>
        <w:pStyle w:val="normal0"/>
        <w:spacing w:line="240" w:lineRule="auto"/>
      </w:pPr>
    </w:p>
    <w:p w14:paraId="6E2627DC" w14:textId="77777777" w:rsidR="00B55455" w:rsidRDefault="00B55455">
      <w:pPr>
        <w:pStyle w:val="normal0"/>
        <w:spacing w:line="240" w:lineRule="auto"/>
      </w:pPr>
    </w:p>
    <w:p w14:paraId="48D41FC1" w14:textId="77777777" w:rsidR="00B55455" w:rsidRDefault="00BB5BD7">
      <w:pPr>
        <w:pStyle w:val="normal0"/>
        <w:spacing w:before="120" w:line="259" w:lineRule="auto"/>
      </w:pPr>
      <w:r>
        <w:rPr>
          <w:rFonts w:ascii="Calibri" w:eastAsia="Calibri" w:hAnsi="Calibri" w:cs="Calibri"/>
          <w:b/>
          <w:color w:val="0B5394"/>
          <w:sz w:val="28"/>
        </w:rPr>
        <w:t>6. Quality Assurance Plan</w:t>
      </w:r>
      <w:bookmarkStart w:id="7" w:name="_GoBack"/>
      <w:bookmarkEnd w:id="7"/>
    </w:p>
    <w:p w14:paraId="1FC0F55A" w14:textId="570E3373" w:rsidR="001048A8" w:rsidRDefault="00BB5BD7">
      <w:pPr>
        <w:pStyle w:val="normal0"/>
        <w:spacing w:before="120" w:line="259" w:lineRule="auto"/>
      </w:pPr>
      <w:r>
        <w:rPr>
          <w:rFonts w:ascii="Calibri" w:eastAsia="Calibri" w:hAnsi="Calibri" w:cs="Calibri"/>
        </w:rPr>
        <w:t>To ensure the quality of the coding produced</w:t>
      </w:r>
      <w:r w:rsidR="009A6B71">
        <w:rPr>
          <w:rFonts w:ascii="Calibri" w:eastAsia="Calibri" w:hAnsi="Calibri" w:cs="Calibri"/>
        </w:rPr>
        <w:t>,</w:t>
      </w:r>
      <w:r>
        <w:rPr>
          <w:rFonts w:ascii="Calibri" w:eastAsia="Calibri" w:hAnsi="Calibri" w:cs="Calibri"/>
        </w:rPr>
        <w:t xml:space="preserve"> </w:t>
      </w:r>
      <w:r w:rsidR="000826BB">
        <w:rPr>
          <w:rFonts w:ascii="Calibri" w:eastAsia="Calibri" w:hAnsi="Calibri" w:cs="Calibri"/>
        </w:rPr>
        <w:t>the project</w:t>
      </w:r>
      <w:r>
        <w:rPr>
          <w:rFonts w:ascii="Calibri" w:eastAsia="Calibri" w:hAnsi="Calibri" w:cs="Calibri"/>
        </w:rPr>
        <w:t xml:space="preserve"> has to meet all the requirements of the </w:t>
      </w:r>
      <w:r w:rsidRPr="006D1D46">
        <w:rPr>
          <w:rFonts w:ascii="Calibri" w:eastAsia="Calibri" w:hAnsi="Calibri" w:cs="Calibri"/>
        </w:rPr>
        <w:t>user story</w:t>
      </w:r>
      <w:r w:rsidRPr="000826BB">
        <w:rPr>
          <w:rFonts w:ascii="Calibri" w:eastAsia="Calibri" w:hAnsi="Calibri" w:cs="Calibri"/>
        </w:rPr>
        <w:t xml:space="preserve"> and also it should pass the acceptance test. Unit test coding </w:t>
      </w:r>
      <w:r w:rsidR="0074722F">
        <w:rPr>
          <w:rFonts w:ascii="Calibri" w:eastAsia="Calibri" w:hAnsi="Calibri" w:cs="Calibri"/>
        </w:rPr>
        <w:t>is</w:t>
      </w:r>
      <w:r w:rsidRPr="000826BB">
        <w:rPr>
          <w:rFonts w:ascii="Calibri" w:eastAsia="Calibri" w:hAnsi="Calibri" w:cs="Calibri"/>
        </w:rPr>
        <w:t xml:space="preserve"> written before the user story implementa</w:t>
      </w:r>
      <w:r w:rsidR="001048A8">
        <w:rPr>
          <w:rFonts w:ascii="Calibri" w:eastAsia="Calibri" w:hAnsi="Calibri" w:cs="Calibri"/>
        </w:rPr>
        <w:t xml:space="preserve">tion, </w:t>
      </w:r>
      <w:r>
        <w:rPr>
          <w:rFonts w:ascii="Calibri" w:eastAsia="Calibri" w:hAnsi="Calibri" w:cs="Calibri"/>
        </w:rPr>
        <w:t xml:space="preserve">and once the user story requirements </w:t>
      </w:r>
      <w:r w:rsidR="009A6B71">
        <w:rPr>
          <w:rFonts w:ascii="Calibri" w:eastAsia="Calibri" w:hAnsi="Calibri" w:cs="Calibri"/>
        </w:rPr>
        <w:t>have</w:t>
      </w:r>
      <w:r>
        <w:rPr>
          <w:rFonts w:ascii="Calibri" w:eastAsia="Calibri" w:hAnsi="Calibri" w:cs="Calibri"/>
        </w:rPr>
        <w:t xml:space="preserve"> been met</w:t>
      </w:r>
      <w:r w:rsidR="009A6B71">
        <w:rPr>
          <w:rFonts w:ascii="Calibri" w:eastAsia="Calibri" w:hAnsi="Calibri" w:cs="Calibri"/>
        </w:rPr>
        <w:t>,</w:t>
      </w:r>
      <w:r>
        <w:rPr>
          <w:rFonts w:ascii="Calibri" w:eastAsia="Calibri" w:hAnsi="Calibri" w:cs="Calibri"/>
        </w:rPr>
        <w:t xml:space="preserve"> the coding </w:t>
      </w:r>
      <w:r w:rsidR="009A6B71">
        <w:rPr>
          <w:rFonts w:ascii="Calibri" w:eastAsia="Calibri" w:hAnsi="Calibri" w:cs="Calibri"/>
        </w:rPr>
        <w:t xml:space="preserve">is </w:t>
      </w:r>
      <w:r>
        <w:rPr>
          <w:rFonts w:ascii="Calibri" w:eastAsia="Calibri" w:hAnsi="Calibri" w:cs="Calibri"/>
        </w:rPr>
        <w:t>tested by the</w:t>
      </w:r>
      <w:ins w:id="8" w:author="ela ele" w:date="2015-04-06T16:07:00Z">
        <w:r w:rsidR="009A6B71">
          <w:rPr>
            <w:rFonts w:ascii="Calibri" w:eastAsia="Calibri" w:hAnsi="Calibri" w:cs="Calibri"/>
          </w:rPr>
          <w:t xml:space="preserve"> </w:t>
        </w:r>
      </w:ins>
      <w:r>
        <w:rPr>
          <w:rFonts w:ascii="Calibri" w:eastAsia="Calibri" w:hAnsi="Calibri" w:cs="Calibri"/>
        </w:rPr>
        <w:t xml:space="preserve">acceptance test. </w:t>
      </w:r>
    </w:p>
    <w:p w14:paraId="14D7E3AA" w14:textId="48914E9E" w:rsidR="00B55455" w:rsidRDefault="00BB5BD7">
      <w:pPr>
        <w:pStyle w:val="normal0"/>
        <w:spacing w:before="120" w:line="259" w:lineRule="auto"/>
      </w:pPr>
      <w:r>
        <w:rPr>
          <w:rFonts w:ascii="Calibri" w:eastAsia="Calibri" w:hAnsi="Calibri" w:cs="Calibri"/>
        </w:rPr>
        <w:t xml:space="preserve">In order </w:t>
      </w:r>
      <w:r w:rsidR="000826BB">
        <w:rPr>
          <w:rFonts w:ascii="Calibri" w:eastAsia="Calibri" w:hAnsi="Calibri" w:cs="Calibri"/>
        </w:rPr>
        <w:t>to</w:t>
      </w:r>
      <w:r>
        <w:rPr>
          <w:rFonts w:ascii="Calibri" w:eastAsia="Calibri" w:hAnsi="Calibri" w:cs="Calibri"/>
        </w:rPr>
        <w:t xml:space="preserve"> smooth </w:t>
      </w:r>
      <w:r w:rsidR="000826BB">
        <w:rPr>
          <w:rFonts w:ascii="Calibri" w:eastAsia="Calibri" w:hAnsi="Calibri" w:cs="Calibri"/>
        </w:rPr>
        <w:t xml:space="preserve">the </w:t>
      </w:r>
      <w:r>
        <w:rPr>
          <w:rFonts w:ascii="Calibri" w:eastAsia="Calibri" w:hAnsi="Calibri" w:cs="Calibri"/>
        </w:rPr>
        <w:t>overall development process, peer review (searching for coding improvement)</w:t>
      </w:r>
      <w:r w:rsidR="009A6B71">
        <w:rPr>
          <w:rFonts w:ascii="Calibri" w:eastAsia="Calibri" w:hAnsi="Calibri" w:cs="Calibri"/>
        </w:rPr>
        <w:t xml:space="preserve"> is done </w:t>
      </w:r>
      <w:r>
        <w:rPr>
          <w:rFonts w:ascii="Calibri" w:eastAsia="Calibri" w:hAnsi="Calibri" w:cs="Calibri"/>
        </w:rPr>
        <w:t xml:space="preserve">periodically implemented. </w:t>
      </w:r>
    </w:p>
    <w:p w14:paraId="3945A5E2" w14:textId="77777777" w:rsidR="00B55455" w:rsidRDefault="00B55455">
      <w:pPr>
        <w:pStyle w:val="normal0"/>
        <w:spacing w:line="259" w:lineRule="auto"/>
      </w:pPr>
    </w:p>
    <w:p w14:paraId="3FF9A0A0" w14:textId="77777777" w:rsidR="00B55455" w:rsidRDefault="00B55455">
      <w:pPr>
        <w:pStyle w:val="normal0"/>
        <w:spacing w:line="259" w:lineRule="auto"/>
      </w:pPr>
    </w:p>
    <w:p w14:paraId="6693E593" w14:textId="77777777" w:rsidR="00B55455" w:rsidRDefault="00BB5BD7">
      <w:pPr>
        <w:pStyle w:val="normal0"/>
        <w:spacing w:line="259" w:lineRule="auto"/>
      </w:pPr>
      <w:r>
        <w:rPr>
          <w:rFonts w:ascii="Calibri" w:eastAsia="Calibri" w:hAnsi="Calibri" w:cs="Calibri"/>
          <w:b/>
          <w:color w:val="0B5394"/>
          <w:sz w:val="28"/>
        </w:rPr>
        <w:t>7. Issue Log</w:t>
      </w:r>
    </w:p>
    <w:p w14:paraId="52DB353B" w14:textId="77777777" w:rsidR="00B55455" w:rsidRDefault="00B55455">
      <w:pPr>
        <w:pStyle w:val="normal0"/>
        <w:spacing w:line="240" w:lineRule="auto"/>
      </w:pPr>
    </w:p>
    <w:p w14:paraId="3E9609CD" w14:textId="62BBF7B9" w:rsidR="00B55455" w:rsidRDefault="00BB5BD7">
      <w:pPr>
        <w:pStyle w:val="normal0"/>
        <w:spacing w:line="240" w:lineRule="auto"/>
      </w:pPr>
      <w:r>
        <w:rPr>
          <w:rFonts w:ascii="Calibri" w:eastAsia="Calibri" w:hAnsi="Calibri" w:cs="Calibri"/>
        </w:rPr>
        <w:t>The way to identify the difficulties</w:t>
      </w:r>
      <w:r w:rsidR="009A6B71">
        <w:rPr>
          <w:rFonts w:ascii="Calibri" w:eastAsia="Calibri" w:hAnsi="Calibri" w:cs="Calibri"/>
        </w:rPr>
        <w:t xml:space="preserve"> is</w:t>
      </w:r>
      <w:r>
        <w:rPr>
          <w:rFonts w:ascii="Calibri" w:eastAsia="Calibri" w:hAnsi="Calibri" w:cs="Calibri"/>
        </w:rPr>
        <w:t xml:space="preserve">, as the members go along implementing the user stories and unit/acceptance tests. The problems </w:t>
      </w:r>
      <w:r w:rsidR="000826BB">
        <w:rPr>
          <w:rFonts w:ascii="Calibri" w:eastAsia="Calibri" w:hAnsi="Calibri" w:cs="Calibri"/>
        </w:rPr>
        <w:t>should</w:t>
      </w:r>
      <w:r>
        <w:rPr>
          <w:rFonts w:ascii="Calibri" w:eastAsia="Calibri" w:hAnsi="Calibri" w:cs="Calibri"/>
        </w:rPr>
        <w:t xml:space="preserve"> be noted down and then, first of all, try to individually solve it and if that does not work, ask team members for help. If still the problem remains unsolved, the group </w:t>
      </w:r>
      <w:r w:rsidR="000826BB">
        <w:rPr>
          <w:rFonts w:ascii="Calibri" w:eastAsia="Calibri" w:hAnsi="Calibri" w:cs="Calibri"/>
        </w:rPr>
        <w:t>should</w:t>
      </w:r>
      <w:r>
        <w:rPr>
          <w:rFonts w:ascii="Calibri" w:eastAsia="Calibri" w:hAnsi="Calibri" w:cs="Calibri"/>
        </w:rPr>
        <w:t xml:space="preserve"> look at external resources (friends, internet research, etc</w:t>
      </w:r>
      <w:r w:rsidR="000826BB">
        <w:rPr>
          <w:rFonts w:ascii="Calibri" w:eastAsia="Calibri" w:hAnsi="Calibri" w:cs="Calibri"/>
        </w:rPr>
        <w:t>.</w:t>
      </w:r>
      <w:r>
        <w:rPr>
          <w:rFonts w:ascii="Calibri" w:eastAsia="Calibri" w:hAnsi="Calibri" w:cs="Calibri"/>
        </w:rPr>
        <w:t>) or ask for tutor support (</w:t>
      </w:r>
      <w:proofErr w:type="spellStart"/>
      <w:r>
        <w:rPr>
          <w:rFonts w:ascii="Calibri" w:eastAsia="Calibri" w:hAnsi="Calibri" w:cs="Calibri"/>
        </w:rPr>
        <w:t>Wai</w:t>
      </w:r>
      <w:proofErr w:type="spellEnd"/>
      <w:r>
        <w:rPr>
          <w:rFonts w:ascii="Calibri" w:eastAsia="Calibri" w:hAnsi="Calibri" w:cs="Calibri"/>
        </w:rPr>
        <w:t xml:space="preserve"> Wong).</w:t>
      </w:r>
    </w:p>
    <w:p w14:paraId="1D02D07F" w14:textId="77777777" w:rsidR="00B55455" w:rsidRDefault="00B55455">
      <w:pPr>
        <w:pStyle w:val="normal0"/>
        <w:spacing w:line="240" w:lineRule="auto"/>
      </w:pPr>
    </w:p>
    <w:p w14:paraId="10055582" w14:textId="77777777" w:rsidR="00B55455" w:rsidRDefault="00B55455">
      <w:pPr>
        <w:pStyle w:val="normal0"/>
        <w:spacing w:line="240" w:lineRule="auto"/>
      </w:pPr>
    </w:p>
    <w:p w14:paraId="37AE06A3" w14:textId="77777777" w:rsidR="00B55455" w:rsidRDefault="00BB5BD7">
      <w:pPr>
        <w:pStyle w:val="normal0"/>
        <w:spacing w:line="240" w:lineRule="auto"/>
      </w:pPr>
      <w:r>
        <w:rPr>
          <w:rFonts w:ascii="Calibri" w:eastAsia="Calibri" w:hAnsi="Calibri" w:cs="Calibri"/>
          <w:b/>
          <w:color w:val="0B5394"/>
          <w:sz w:val="28"/>
        </w:rPr>
        <w:t>8. Contingency Plan</w:t>
      </w:r>
    </w:p>
    <w:p w14:paraId="2A416DB6" w14:textId="77777777" w:rsidR="00B55455" w:rsidRDefault="00B55455">
      <w:pPr>
        <w:pStyle w:val="normal0"/>
        <w:spacing w:line="240" w:lineRule="auto"/>
      </w:pPr>
    </w:p>
    <w:p w14:paraId="2B1AB86F" w14:textId="33DF632E" w:rsidR="00B55455" w:rsidRDefault="00BB5BD7">
      <w:pPr>
        <w:pStyle w:val="normal0"/>
        <w:spacing w:line="240" w:lineRule="auto"/>
      </w:pPr>
      <w:r>
        <w:rPr>
          <w:rFonts w:ascii="Calibri" w:eastAsia="Calibri" w:hAnsi="Calibri" w:cs="Calibri"/>
        </w:rPr>
        <w:t>If any major conflict occurs the members are responsible to arrange an immediate meeting and sort the problem out. Extra hours of external assist</w:t>
      </w:r>
      <w:r w:rsidR="000826BB">
        <w:rPr>
          <w:rFonts w:ascii="Calibri" w:eastAsia="Calibri" w:hAnsi="Calibri" w:cs="Calibri"/>
        </w:rPr>
        <w:t>ance</w:t>
      </w:r>
      <w:r>
        <w:rPr>
          <w:rFonts w:ascii="Calibri" w:eastAsia="Calibri" w:hAnsi="Calibri" w:cs="Calibri"/>
        </w:rPr>
        <w:t xml:space="preserve"> might be required from the tutor.</w:t>
      </w:r>
    </w:p>
    <w:p w14:paraId="3B224195" w14:textId="77777777" w:rsidR="00B55455" w:rsidRDefault="00B55455">
      <w:pPr>
        <w:pStyle w:val="Title"/>
        <w:spacing w:line="240" w:lineRule="auto"/>
        <w:contextualSpacing w:val="0"/>
      </w:pPr>
      <w:bookmarkStart w:id="9" w:name="h.qjlfoyetevin" w:colFirst="0" w:colLast="0"/>
      <w:bookmarkEnd w:id="9"/>
    </w:p>
    <w:p w14:paraId="2C3AC101" w14:textId="77777777" w:rsidR="00B55455" w:rsidRDefault="00B55455">
      <w:pPr>
        <w:pStyle w:val="Title"/>
        <w:spacing w:line="240" w:lineRule="auto"/>
        <w:contextualSpacing w:val="0"/>
      </w:pPr>
      <w:bookmarkStart w:id="10" w:name="h.qgtr1oft2u6w" w:colFirst="0" w:colLast="0"/>
      <w:bookmarkEnd w:id="10"/>
    </w:p>
    <w:p w14:paraId="650B0EF7" w14:textId="77777777" w:rsidR="00B55455" w:rsidRDefault="00B55455">
      <w:pPr>
        <w:pStyle w:val="Title"/>
        <w:spacing w:line="240" w:lineRule="auto"/>
        <w:contextualSpacing w:val="0"/>
      </w:pPr>
      <w:bookmarkStart w:id="11" w:name="h.363grxz6g8jj" w:colFirst="0" w:colLast="0"/>
      <w:bookmarkEnd w:id="11"/>
    </w:p>
    <w:p w14:paraId="7449FE22" w14:textId="77777777" w:rsidR="00B55455" w:rsidRDefault="00B55455">
      <w:pPr>
        <w:pStyle w:val="Title"/>
        <w:spacing w:line="240" w:lineRule="auto"/>
        <w:contextualSpacing w:val="0"/>
      </w:pPr>
      <w:bookmarkStart w:id="12" w:name="h.tozj1gkq1snw" w:colFirst="0" w:colLast="0"/>
      <w:bookmarkEnd w:id="12"/>
    </w:p>
    <w:p w14:paraId="55A7477A" w14:textId="77777777" w:rsidR="00B55455" w:rsidRDefault="00B55455">
      <w:pPr>
        <w:pStyle w:val="Title"/>
        <w:spacing w:line="240" w:lineRule="auto"/>
        <w:contextualSpacing w:val="0"/>
      </w:pPr>
      <w:bookmarkStart w:id="13" w:name="h.ymbyvjcj7tky" w:colFirst="0" w:colLast="0"/>
      <w:bookmarkEnd w:id="13"/>
    </w:p>
    <w:p w14:paraId="0D6DE72B" w14:textId="77777777" w:rsidR="00B55455" w:rsidRDefault="00B55455">
      <w:pPr>
        <w:pStyle w:val="Title"/>
        <w:spacing w:line="240" w:lineRule="auto"/>
        <w:contextualSpacing w:val="0"/>
      </w:pPr>
      <w:bookmarkStart w:id="14" w:name="h.i1bm2rdq8lpy" w:colFirst="0" w:colLast="0"/>
      <w:bookmarkEnd w:id="14"/>
    </w:p>
    <w:p w14:paraId="4C4A19E9" w14:textId="77777777" w:rsidR="00B55455" w:rsidRDefault="00B55455">
      <w:pPr>
        <w:pStyle w:val="normal0"/>
      </w:pPr>
    </w:p>
    <w:p w14:paraId="51D0EFD0" w14:textId="77777777" w:rsidR="00B55455" w:rsidRDefault="00B55455">
      <w:pPr>
        <w:pStyle w:val="Title"/>
        <w:spacing w:line="240" w:lineRule="auto"/>
        <w:contextualSpacing w:val="0"/>
      </w:pPr>
      <w:bookmarkStart w:id="15" w:name="h.cl3bauqx6tyb" w:colFirst="0" w:colLast="0"/>
      <w:bookmarkEnd w:id="15"/>
    </w:p>
    <w:p w14:paraId="578CD52E" w14:textId="77777777" w:rsidR="00B55455" w:rsidRDefault="00B55455">
      <w:pPr>
        <w:pStyle w:val="normal0"/>
      </w:pPr>
    </w:p>
    <w:p w14:paraId="381174E5" w14:textId="77777777" w:rsidR="00B55455" w:rsidRDefault="00BB5BD7">
      <w:pPr>
        <w:pStyle w:val="Title"/>
        <w:spacing w:line="240" w:lineRule="auto"/>
        <w:contextualSpacing w:val="0"/>
      </w:pPr>
      <w:bookmarkStart w:id="16" w:name="h.exeninl345e3" w:colFirst="0" w:colLast="0"/>
      <w:bookmarkStart w:id="17" w:name="h.81isehyuzv2u" w:colFirst="0" w:colLast="0"/>
      <w:bookmarkStart w:id="18" w:name="h.eea2ad1or1gx" w:colFirst="0" w:colLast="0"/>
      <w:bookmarkEnd w:id="16"/>
      <w:bookmarkEnd w:id="17"/>
      <w:bookmarkEnd w:id="18"/>
      <w:r>
        <w:rPr>
          <w:rFonts w:ascii="Calibri" w:eastAsia="Calibri" w:hAnsi="Calibri" w:cs="Calibri"/>
          <w:b/>
          <w:color w:val="0B5394"/>
          <w:sz w:val="28"/>
        </w:rPr>
        <w:lastRenderedPageBreak/>
        <w:t>Reference</w:t>
      </w:r>
    </w:p>
    <w:p w14:paraId="10BE3EED" w14:textId="77777777" w:rsidR="00B55455" w:rsidRDefault="00B55455">
      <w:pPr>
        <w:pStyle w:val="normal0"/>
        <w:spacing w:line="240" w:lineRule="auto"/>
      </w:pPr>
    </w:p>
    <w:p w14:paraId="6D80BED8" w14:textId="77777777" w:rsidR="00B55455" w:rsidRDefault="00BB5BD7">
      <w:pPr>
        <w:pStyle w:val="normal0"/>
        <w:spacing w:line="240" w:lineRule="auto"/>
      </w:pPr>
      <w:proofErr w:type="gramStart"/>
      <w:r>
        <w:rPr>
          <w:rFonts w:ascii="Calibri" w:eastAsia="Calibri" w:hAnsi="Calibri" w:cs="Calibri"/>
        </w:rPr>
        <w:t>Git (2015).</w:t>
      </w:r>
      <w:proofErr w:type="gramEnd"/>
      <w:r>
        <w:rPr>
          <w:rFonts w:ascii="Calibri" w:eastAsia="Calibri" w:hAnsi="Calibri" w:cs="Calibri"/>
        </w:rPr>
        <w:t xml:space="preserve"> Homepage. Retrieved April 04, 2015, from http://git-</w:t>
      </w:r>
      <w:proofErr w:type="spellStart"/>
      <w:r>
        <w:rPr>
          <w:rFonts w:ascii="Calibri" w:eastAsia="Calibri" w:hAnsi="Calibri" w:cs="Calibri"/>
        </w:rPr>
        <w:t>scm.com</w:t>
      </w:r>
      <w:proofErr w:type="spellEnd"/>
      <w:r>
        <w:rPr>
          <w:rFonts w:ascii="Calibri" w:eastAsia="Calibri" w:hAnsi="Calibri" w:cs="Calibri"/>
        </w:rPr>
        <w:t>/</w:t>
      </w:r>
    </w:p>
    <w:p w14:paraId="7F265FDF" w14:textId="77777777" w:rsidR="00B55455" w:rsidRDefault="00BB5BD7">
      <w:pPr>
        <w:pStyle w:val="normal0"/>
        <w:spacing w:line="240" w:lineRule="auto"/>
      </w:pPr>
      <w:proofErr w:type="spellStart"/>
      <w:proofErr w:type="gramStart"/>
      <w:r>
        <w:rPr>
          <w:rFonts w:ascii="Calibri" w:eastAsia="Calibri" w:hAnsi="Calibri" w:cs="Calibri"/>
        </w:rPr>
        <w:t>GitHub</w:t>
      </w:r>
      <w:proofErr w:type="spellEnd"/>
      <w:r>
        <w:rPr>
          <w:rFonts w:ascii="Calibri" w:eastAsia="Calibri" w:hAnsi="Calibri" w:cs="Calibri"/>
        </w:rPr>
        <w:t>(</w:t>
      </w:r>
      <w:proofErr w:type="gramEnd"/>
      <w:r>
        <w:rPr>
          <w:rFonts w:ascii="Calibri" w:eastAsia="Calibri" w:hAnsi="Calibri" w:cs="Calibri"/>
        </w:rPr>
        <w:t>2015). Homepage. Retrieved April 04, 2015, from /https://</w:t>
      </w:r>
      <w:proofErr w:type="spellStart"/>
      <w:r>
        <w:rPr>
          <w:rFonts w:ascii="Calibri" w:eastAsia="Calibri" w:hAnsi="Calibri" w:cs="Calibri"/>
        </w:rPr>
        <w:t>github.com</w:t>
      </w:r>
      <w:proofErr w:type="spellEnd"/>
      <w:r>
        <w:rPr>
          <w:rFonts w:ascii="Calibri" w:eastAsia="Calibri" w:hAnsi="Calibri" w:cs="Calibri"/>
        </w:rPr>
        <w:t>/home</w:t>
      </w:r>
    </w:p>
    <w:sectPr w:rsidR="00B55455">
      <w:headerReference w:type="default" r:id="rId16"/>
      <w:footerReference w:type="defaul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04FD7" w14:textId="77777777" w:rsidR="0074722F" w:rsidRDefault="0074722F">
      <w:pPr>
        <w:spacing w:line="240" w:lineRule="auto"/>
      </w:pPr>
      <w:r>
        <w:separator/>
      </w:r>
    </w:p>
  </w:endnote>
  <w:endnote w:type="continuationSeparator" w:id="0">
    <w:p w14:paraId="65E4F6A5" w14:textId="77777777" w:rsidR="0074722F" w:rsidRDefault="007472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Satisfy">
    <w:altName w:val="Times New Roman"/>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0145A" w14:textId="77777777" w:rsidR="0074722F" w:rsidRDefault="0074722F">
    <w:pPr>
      <w:pStyle w:val="normal0"/>
      <w:jc w:val="right"/>
    </w:pPr>
    <w:r>
      <w:fldChar w:fldCharType="begin"/>
    </w:r>
    <w:r>
      <w:instrText>PAGE</w:instrText>
    </w:r>
    <w:r>
      <w:fldChar w:fldCharType="separate"/>
    </w:r>
    <w:r w:rsidR="007D189B">
      <w:rPr>
        <w:noProof/>
      </w:rPr>
      <w:t>4</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A70CD" w14:textId="77777777" w:rsidR="0074722F" w:rsidRDefault="0074722F">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8F481" w14:textId="77777777" w:rsidR="0074722F" w:rsidRDefault="0074722F">
      <w:pPr>
        <w:spacing w:line="240" w:lineRule="auto"/>
      </w:pPr>
      <w:r>
        <w:separator/>
      </w:r>
    </w:p>
  </w:footnote>
  <w:footnote w:type="continuationSeparator" w:id="0">
    <w:p w14:paraId="758CCFD1" w14:textId="77777777" w:rsidR="0074722F" w:rsidRDefault="0074722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77FD9" w14:textId="77777777" w:rsidR="0074722F" w:rsidRDefault="0074722F">
    <w:pPr>
      <w:pStyle w:val="normal0"/>
    </w:pPr>
    <w:proofErr w:type="spellStart"/>
    <w:r>
      <w:rPr>
        <w:sz w:val="16"/>
      </w:rPr>
      <w:t>INFO9117</w:t>
    </w:r>
    <w:proofErr w:type="spellEnd"/>
    <w:r>
      <w:rPr>
        <w:sz w:val="16"/>
      </w:rPr>
      <w:t xml:space="preserve"> - Assignment 2 (Initial Report)</w:t>
    </w:r>
  </w:p>
  <w:p w14:paraId="7A507DFF" w14:textId="77777777" w:rsidR="0074722F" w:rsidRDefault="0074722F">
    <w:pPr>
      <w:pStyle w:val="normal0"/>
    </w:pPr>
    <w:proofErr w:type="spellStart"/>
    <w:r>
      <w:rPr>
        <w:sz w:val="16"/>
      </w:rPr>
      <w:t>Ivanilda</w:t>
    </w:r>
    <w:proofErr w:type="spellEnd"/>
    <w:r>
      <w:rPr>
        <w:sz w:val="16"/>
      </w:rPr>
      <w:t xml:space="preserve"> J. C. Rodrigues, </w:t>
    </w:r>
    <w:proofErr w:type="spellStart"/>
    <w:r>
      <w:rPr>
        <w:sz w:val="16"/>
      </w:rPr>
      <w:t>Fathimath</w:t>
    </w:r>
    <w:proofErr w:type="spellEnd"/>
    <w:r>
      <w:rPr>
        <w:sz w:val="16"/>
      </w:rPr>
      <w:t xml:space="preserve"> Mohamed, Lei </w:t>
    </w:r>
    <w:proofErr w:type="spellStart"/>
    <w:r>
      <w:rPr>
        <w:sz w:val="16"/>
      </w:rPr>
      <w:t>Zheng</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6222A"/>
    <w:multiLevelType w:val="multilevel"/>
    <w:tmpl w:val="531002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53D2284"/>
    <w:multiLevelType w:val="hybridMultilevel"/>
    <w:tmpl w:val="53100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revisionView w:markup="0"/>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55455"/>
    <w:rsid w:val="00036A68"/>
    <w:rsid w:val="0005017E"/>
    <w:rsid w:val="000826BB"/>
    <w:rsid w:val="001048A8"/>
    <w:rsid w:val="001A7D2D"/>
    <w:rsid w:val="001C74E5"/>
    <w:rsid w:val="00253F31"/>
    <w:rsid w:val="004204D4"/>
    <w:rsid w:val="00441F41"/>
    <w:rsid w:val="004659F6"/>
    <w:rsid w:val="00562122"/>
    <w:rsid w:val="00606629"/>
    <w:rsid w:val="006D1D46"/>
    <w:rsid w:val="006F6951"/>
    <w:rsid w:val="0074722F"/>
    <w:rsid w:val="00792BB7"/>
    <w:rsid w:val="007D189B"/>
    <w:rsid w:val="0096275E"/>
    <w:rsid w:val="0096278A"/>
    <w:rsid w:val="009A6B71"/>
    <w:rsid w:val="00A352D1"/>
    <w:rsid w:val="00AD36A6"/>
    <w:rsid w:val="00AE518B"/>
    <w:rsid w:val="00B55455"/>
    <w:rsid w:val="00BB5BD7"/>
    <w:rsid w:val="00BC3159"/>
    <w:rsid w:val="00C2797F"/>
    <w:rsid w:val="00C4378C"/>
    <w:rsid w:val="00D271F0"/>
    <w:rsid w:val="00D514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947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5BD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5BD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5BD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5B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lack.com/signin" TargetMode="External"/><Relationship Id="rId20" Type="http://schemas.openxmlformats.org/officeDocument/2006/relationships/theme" Target="theme/theme1.xml"/><Relationship Id="rId10" Type="http://schemas.openxmlformats.org/officeDocument/2006/relationships/hyperlink" Target="https://trello.com/login?returnUrl=%2Flogged-out" TargetMode="External"/><Relationship Id="rId11" Type="http://schemas.openxmlformats.org/officeDocument/2006/relationships/hyperlink" Target="https://github.com/join" TargetMode="External"/><Relationship Id="rId12" Type="http://schemas.openxmlformats.org/officeDocument/2006/relationships/hyperlink" Target="http://git-scm.com/about/free-and-open-source" TargetMode="External"/><Relationship Id="rId13" Type="http://schemas.openxmlformats.org/officeDocument/2006/relationships/hyperlink" Target="http://git-scm.com/downloads" TargetMode="External"/><Relationship Id="rId14" Type="http://schemas.openxmlformats.org/officeDocument/2006/relationships/hyperlink" Target="https://github.com/" TargetMode="External"/><Relationship Id="rId15" Type="http://schemas.openxmlformats.org/officeDocument/2006/relationships/hyperlink" Target="https://www.jetbrains.com/pycharm/download/"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ccounts.google.com/Sig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1062</Words>
  <Characters>6057</Characters>
  <Application>Microsoft Macintosh Word</Application>
  <DocSecurity>0</DocSecurity>
  <Lines>50</Lines>
  <Paragraphs>14</Paragraphs>
  <ScaleCrop>false</ScaleCrop>
  <Company>dois</Company>
  <LinksUpToDate>false</LinksUpToDate>
  <CharactersWithSpaces>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ela ele</cp:lastModifiedBy>
  <cp:revision>12</cp:revision>
  <dcterms:created xsi:type="dcterms:W3CDTF">2015-04-06T06:14:00Z</dcterms:created>
  <dcterms:modified xsi:type="dcterms:W3CDTF">2015-04-06T06:33:00Z</dcterms:modified>
</cp:coreProperties>
</file>